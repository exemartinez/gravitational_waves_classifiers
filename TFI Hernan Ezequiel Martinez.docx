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460BE" w14:textId="3D42B392" w:rsidR="00EC3FF1" w:rsidRDefault="003F6F91" w:rsidP="003F0394">
      <w:pPr>
        <w:jc w:val="center"/>
      </w:pPr>
      <w:ins w:id="0" w:author="Alicia Mon" w:date="2020-05-04T13:23:00Z">
        <w:r>
          <w:t xml:space="preserve"> </w:t>
        </w:r>
      </w:ins>
    </w:p>
    <w:p w14:paraId="367028AC" w14:textId="77777777" w:rsidR="00EC3FF1" w:rsidRDefault="00EC3FF1" w:rsidP="003F0394">
      <w:pPr>
        <w:jc w:val="center"/>
        <w:rPr>
          <w:rFonts w:ascii="Times New Roman" w:hAnsi="Times New Roman" w:cs="Times New Roman"/>
          <w:sz w:val="24"/>
          <w:szCs w:val="24"/>
        </w:rPr>
      </w:pPr>
    </w:p>
    <w:p w14:paraId="07D52B8D" w14:textId="77777777" w:rsidR="00C02D4B" w:rsidRPr="00C02D4B" w:rsidRDefault="00C02D4B" w:rsidP="003F0394">
      <w:pPr>
        <w:jc w:val="center"/>
        <w:rPr>
          <w:rFonts w:ascii="Times New Roman" w:hAnsi="Times New Roman" w:cs="Times New Roman"/>
          <w:sz w:val="24"/>
          <w:szCs w:val="24"/>
        </w:rPr>
      </w:pPr>
    </w:p>
    <w:p w14:paraId="78477A0C" w14:textId="77777777" w:rsidR="00DB52D6" w:rsidRPr="00C02D4B" w:rsidRDefault="00DB52D6" w:rsidP="00DB52D6">
      <w:pPr>
        <w:jc w:val="center"/>
        <w:rPr>
          <w:rFonts w:ascii="Times New Roman" w:hAnsi="Times New Roman" w:cs="Times New Roman"/>
          <w:sz w:val="28"/>
          <w:szCs w:val="28"/>
        </w:rPr>
      </w:pPr>
      <w:r w:rsidRPr="00C02D4B">
        <w:rPr>
          <w:rFonts w:ascii="Times New Roman" w:hAnsi="Times New Roman" w:cs="Times New Roman"/>
          <w:sz w:val="28"/>
          <w:szCs w:val="28"/>
        </w:rPr>
        <w:t>CARRERA: ESPECIALIZACIÓN EN CIENCIA DE DATOS</w:t>
      </w:r>
    </w:p>
    <w:p w14:paraId="4EE909EE" w14:textId="77777777" w:rsidR="006F43EA" w:rsidRDefault="006F43EA" w:rsidP="003F0394">
      <w:pPr>
        <w:jc w:val="center"/>
        <w:rPr>
          <w:rFonts w:ascii="Times New Roman" w:hAnsi="Times New Roman" w:cs="Times New Roman"/>
          <w:sz w:val="28"/>
          <w:szCs w:val="28"/>
        </w:rPr>
      </w:pPr>
    </w:p>
    <w:p w14:paraId="15B74658" w14:textId="1752887C" w:rsidR="004C0D3E" w:rsidRDefault="006F43EA" w:rsidP="003F0394">
      <w:pPr>
        <w:jc w:val="center"/>
        <w:rPr>
          <w:rFonts w:ascii="Times New Roman" w:hAnsi="Times New Roman" w:cs="Times New Roman"/>
          <w:sz w:val="28"/>
          <w:szCs w:val="28"/>
        </w:rPr>
      </w:pPr>
      <w:r>
        <w:rPr>
          <w:rFonts w:ascii="Times New Roman" w:hAnsi="Times New Roman" w:cs="Times New Roman"/>
          <w:sz w:val="28"/>
          <w:szCs w:val="28"/>
        </w:rPr>
        <w:t>TALLER</w:t>
      </w:r>
      <w:r w:rsidR="00370396">
        <w:rPr>
          <w:rFonts w:ascii="Times New Roman" w:hAnsi="Times New Roman" w:cs="Times New Roman"/>
          <w:sz w:val="28"/>
          <w:szCs w:val="28"/>
        </w:rPr>
        <w:t>:</w:t>
      </w:r>
      <w:r w:rsidR="00112F98">
        <w:rPr>
          <w:rFonts w:ascii="Times New Roman" w:hAnsi="Times New Roman" w:cs="Times New Roman"/>
          <w:sz w:val="28"/>
          <w:szCs w:val="28"/>
        </w:rPr>
        <w:t xml:space="preserve"> </w:t>
      </w:r>
      <w:r w:rsidR="00370396">
        <w:rPr>
          <w:rFonts w:ascii="Times New Roman" w:hAnsi="Times New Roman" w:cs="Times New Roman"/>
          <w:sz w:val="28"/>
          <w:szCs w:val="28"/>
        </w:rPr>
        <w:t>TRABAJO FINAL INTEGRADOR</w:t>
      </w:r>
    </w:p>
    <w:p w14:paraId="613D5AEE" w14:textId="77777777" w:rsidR="00370396" w:rsidRPr="00C02D4B" w:rsidRDefault="00370396" w:rsidP="003F0394">
      <w:pPr>
        <w:jc w:val="center"/>
        <w:rPr>
          <w:rFonts w:ascii="Times New Roman" w:hAnsi="Times New Roman" w:cs="Times New Roman"/>
          <w:sz w:val="28"/>
          <w:szCs w:val="28"/>
        </w:rPr>
      </w:pPr>
    </w:p>
    <w:p w14:paraId="6177CC53" w14:textId="77777777" w:rsidR="00AB733A" w:rsidRPr="00C02D4B" w:rsidRDefault="00AB733A" w:rsidP="003F0394">
      <w:pPr>
        <w:jc w:val="center"/>
        <w:rPr>
          <w:rFonts w:ascii="Times New Roman" w:hAnsi="Times New Roman" w:cs="Times New Roman"/>
          <w:sz w:val="28"/>
          <w:szCs w:val="28"/>
        </w:rPr>
      </w:pPr>
    </w:p>
    <w:p w14:paraId="4BE67AD2" w14:textId="1FB4A663" w:rsidR="00AB733A" w:rsidRPr="00C02D4B" w:rsidRDefault="00AC7A4B" w:rsidP="00AB733A">
      <w:pPr>
        <w:jc w:val="center"/>
        <w:rPr>
          <w:rFonts w:ascii="Times New Roman" w:hAnsi="Times New Roman" w:cs="Times New Roman"/>
          <w:b/>
          <w:sz w:val="28"/>
          <w:szCs w:val="28"/>
          <w:u w:val="single"/>
        </w:rPr>
      </w:pPr>
      <w:ins w:id="1" w:author="Hernan Ezequiel Martinez" w:date="2020-06-04T23:15:00Z">
        <w:r>
          <w:rPr>
            <w:rFonts w:ascii="Times New Roman" w:hAnsi="Times New Roman" w:cs="Times New Roman"/>
            <w:b/>
            <w:sz w:val="28"/>
            <w:szCs w:val="28"/>
            <w:u w:val="single"/>
          </w:rPr>
          <w:t>"</w:t>
        </w:r>
      </w:ins>
      <w:r w:rsidR="00172CAA">
        <w:rPr>
          <w:rFonts w:ascii="Times New Roman" w:hAnsi="Times New Roman" w:cs="Times New Roman"/>
          <w:b/>
          <w:sz w:val="28"/>
          <w:szCs w:val="28"/>
          <w:u w:val="single"/>
        </w:rPr>
        <w:t>Comparativa</w:t>
      </w:r>
      <w:ins w:id="2" w:author="Hernan Ezequiel Martinez" w:date="2020-06-04T23:10:00Z">
        <w:r w:rsidR="00AB6190">
          <w:rPr>
            <w:rFonts w:ascii="Times New Roman" w:hAnsi="Times New Roman" w:cs="Times New Roman"/>
            <w:b/>
            <w:sz w:val="28"/>
            <w:szCs w:val="28"/>
            <w:u w:val="single"/>
          </w:rPr>
          <w:t xml:space="preserve"> de </w:t>
        </w:r>
      </w:ins>
      <w:r w:rsidR="00172CAA">
        <w:rPr>
          <w:rFonts w:ascii="Times New Roman" w:hAnsi="Times New Roman" w:cs="Times New Roman"/>
          <w:b/>
          <w:sz w:val="28"/>
          <w:szCs w:val="28"/>
          <w:u w:val="single"/>
        </w:rPr>
        <w:t xml:space="preserve">rendimiento de </w:t>
      </w:r>
      <w:ins w:id="3" w:author="Hernan Ezequiel Martinez" w:date="2020-06-04T23:10:00Z">
        <w:r w:rsidR="00AB6190">
          <w:rPr>
            <w:rFonts w:ascii="Times New Roman" w:hAnsi="Times New Roman" w:cs="Times New Roman"/>
            <w:b/>
            <w:sz w:val="28"/>
            <w:szCs w:val="28"/>
            <w:u w:val="single"/>
          </w:rPr>
          <w:t>clasificacion de</w:t>
        </w:r>
      </w:ins>
      <w:r w:rsidR="00CF734E">
        <w:rPr>
          <w:rFonts w:ascii="Times New Roman" w:hAnsi="Times New Roman" w:cs="Times New Roman"/>
          <w:b/>
          <w:sz w:val="28"/>
          <w:szCs w:val="28"/>
          <w:u w:val="single"/>
        </w:rPr>
        <w:t xml:space="preserve"> espectrogramas de </w:t>
      </w:r>
      <w:r w:rsidR="00875A31">
        <w:rPr>
          <w:rFonts w:ascii="Times New Roman" w:hAnsi="Times New Roman" w:cs="Times New Roman"/>
          <w:b/>
          <w:sz w:val="28"/>
          <w:szCs w:val="28"/>
          <w:u w:val="single"/>
        </w:rPr>
        <w:t>o</w:t>
      </w:r>
      <w:ins w:id="4" w:author="Hernan Ezequiel Martinez" w:date="2020-06-04T23:10:00Z">
        <w:r w:rsidR="00AB6190">
          <w:rPr>
            <w:rFonts w:ascii="Times New Roman" w:hAnsi="Times New Roman" w:cs="Times New Roman"/>
            <w:b/>
            <w:sz w:val="28"/>
            <w:szCs w:val="28"/>
            <w:u w:val="single"/>
          </w:rPr>
          <w:t xml:space="preserve">ndas </w:t>
        </w:r>
      </w:ins>
      <w:r w:rsidR="00875A31">
        <w:rPr>
          <w:rFonts w:ascii="Times New Roman" w:hAnsi="Times New Roman" w:cs="Times New Roman"/>
          <w:b/>
          <w:sz w:val="28"/>
          <w:szCs w:val="28"/>
          <w:u w:val="single"/>
        </w:rPr>
        <w:t>g</w:t>
      </w:r>
      <w:ins w:id="5" w:author="Hernan Ezequiel Martinez" w:date="2020-06-04T23:10:00Z">
        <w:r w:rsidR="00AB6190">
          <w:rPr>
            <w:rFonts w:ascii="Times New Roman" w:hAnsi="Times New Roman" w:cs="Times New Roman"/>
            <w:b/>
            <w:sz w:val="28"/>
            <w:szCs w:val="28"/>
            <w:u w:val="single"/>
          </w:rPr>
          <w:t xml:space="preserve">ravitacionales mediante la utilizacion de </w:t>
        </w:r>
      </w:ins>
      <w:r w:rsidR="00875A31">
        <w:rPr>
          <w:rFonts w:ascii="Times New Roman" w:hAnsi="Times New Roman" w:cs="Times New Roman"/>
          <w:b/>
          <w:sz w:val="28"/>
          <w:szCs w:val="28"/>
          <w:u w:val="single"/>
        </w:rPr>
        <w:t xml:space="preserve">tecnicas de </w:t>
      </w:r>
      <w:r w:rsidR="00172CAA">
        <w:rPr>
          <w:rFonts w:ascii="Times New Roman" w:hAnsi="Times New Roman" w:cs="Times New Roman"/>
          <w:b/>
          <w:sz w:val="28"/>
          <w:szCs w:val="28"/>
          <w:u w:val="single"/>
        </w:rPr>
        <w:t>machine</w:t>
      </w:r>
      <w:r w:rsidR="00875A31">
        <w:rPr>
          <w:rFonts w:ascii="Times New Roman" w:hAnsi="Times New Roman" w:cs="Times New Roman"/>
          <w:b/>
          <w:sz w:val="28"/>
          <w:szCs w:val="28"/>
          <w:u w:val="single"/>
        </w:rPr>
        <w:t xml:space="preserve"> learning</w:t>
      </w:r>
      <w:ins w:id="6" w:author="Hernan Ezequiel Martinez" w:date="2020-06-04T23:15:00Z">
        <w:r>
          <w:rPr>
            <w:rFonts w:ascii="Times New Roman" w:hAnsi="Times New Roman" w:cs="Times New Roman"/>
            <w:b/>
            <w:sz w:val="28"/>
            <w:szCs w:val="28"/>
            <w:u w:val="single"/>
          </w:rPr>
          <w:t>"</w:t>
        </w:r>
      </w:ins>
    </w:p>
    <w:p w14:paraId="6402AEFE" w14:textId="77777777" w:rsidR="00AB733A" w:rsidRPr="00C02D4B" w:rsidRDefault="00AB733A" w:rsidP="003F0394">
      <w:pPr>
        <w:jc w:val="center"/>
        <w:rPr>
          <w:rFonts w:ascii="Times New Roman" w:hAnsi="Times New Roman" w:cs="Times New Roman"/>
          <w:sz w:val="24"/>
          <w:szCs w:val="24"/>
        </w:rPr>
      </w:pPr>
    </w:p>
    <w:p w14:paraId="560024E8" w14:textId="77777777" w:rsidR="004C0D3E" w:rsidRPr="00C02D4B" w:rsidRDefault="004C0D3E" w:rsidP="003F0394">
      <w:pPr>
        <w:jc w:val="center"/>
        <w:rPr>
          <w:rFonts w:ascii="Times New Roman" w:hAnsi="Times New Roman" w:cs="Times New Roman"/>
          <w:sz w:val="24"/>
          <w:szCs w:val="24"/>
        </w:rPr>
      </w:pPr>
    </w:p>
    <w:p w14:paraId="48174029" w14:textId="77777777" w:rsidR="005367C5" w:rsidRDefault="005367C5" w:rsidP="003F0394">
      <w:pPr>
        <w:jc w:val="center"/>
        <w:rPr>
          <w:rFonts w:ascii="Times New Roman" w:hAnsi="Times New Roman" w:cs="Times New Roman"/>
          <w:sz w:val="24"/>
          <w:szCs w:val="24"/>
        </w:rPr>
      </w:pPr>
    </w:p>
    <w:p w14:paraId="46952BDC" w14:textId="77777777" w:rsidR="005367C5" w:rsidRDefault="005367C5" w:rsidP="003F0394">
      <w:pPr>
        <w:jc w:val="center"/>
        <w:rPr>
          <w:rFonts w:ascii="Times New Roman" w:hAnsi="Times New Roman" w:cs="Times New Roman"/>
          <w:sz w:val="24"/>
          <w:szCs w:val="24"/>
        </w:rPr>
      </w:pPr>
    </w:p>
    <w:p w14:paraId="660F38E7" w14:textId="77777777" w:rsidR="005367C5" w:rsidRDefault="005367C5" w:rsidP="003F0394">
      <w:pPr>
        <w:jc w:val="center"/>
        <w:rPr>
          <w:rFonts w:ascii="Times New Roman" w:hAnsi="Times New Roman" w:cs="Times New Roman"/>
          <w:sz w:val="24"/>
          <w:szCs w:val="24"/>
        </w:rPr>
      </w:pPr>
    </w:p>
    <w:p w14:paraId="5E94C1EE" w14:textId="6AC1B3AC" w:rsidR="004C0D3E" w:rsidRPr="00C02D4B" w:rsidRDefault="00FB41D8" w:rsidP="003F0394">
      <w:pPr>
        <w:jc w:val="center"/>
        <w:rPr>
          <w:rFonts w:ascii="Times New Roman" w:hAnsi="Times New Roman" w:cs="Times New Roman"/>
          <w:sz w:val="24"/>
          <w:szCs w:val="24"/>
        </w:rPr>
      </w:pPr>
      <w:r w:rsidRPr="00C02D4B">
        <w:rPr>
          <w:rFonts w:ascii="Times New Roman" w:hAnsi="Times New Roman" w:cs="Times New Roman"/>
          <w:sz w:val="24"/>
          <w:szCs w:val="24"/>
        </w:rPr>
        <w:t>Nombre y Apellido del Alumno/a</w:t>
      </w:r>
      <w:r w:rsidR="00AA0878">
        <w:rPr>
          <w:rFonts w:ascii="Times New Roman" w:hAnsi="Times New Roman" w:cs="Times New Roman"/>
          <w:sz w:val="24"/>
          <w:szCs w:val="24"/>
        </w:rPr>
        <w:t>:  Msc. Ezequiel H. Martinez</w:t>
      </w:r>
    </w:p>
    <w:p w14:paraId="0BE0A5A6" w14:textId="720C7558" w:rsidR="004C0D3E" w:rsidRPr="00C02D4B" w:rsidRDefault="004C0D3E" w:rsidP="003F0394">
      <w:pPr>
        <w:jc w:val="center"/>
        <w:rPr>
          <w:rFonts w:ascii="Times New Roman" w:hAnsi="Times New Roman" w:cs="Times New Roman"/>
          <w:sz w:val="24"/>
          <w:szCs w:val="24"/>
        </w:rPr>
      </w:pPr>
      <w:r w:rsidRPr="00C02D4B">
        <w:rPr>
          <w:rFonts w:ascii="Times New Roman" w:hAnsi="Times New Roman" w:cs="Times New Roman"/>
          <w:sz w:val="24"/>
          <w:szCs w:val="24"/>
        </w:rPr>
        <w:t>Título de grado o posgrado (último)</w:t>
      </w:r>
      <w:r w:rsidR="00FB41D8" w:rsidRPr="00C02D4B">
        <w:rPr>
          <w:rFonts w:ascii="Times New Roman" w:hAnsi="Times New Roman" w:cs="Times New Roman"/>
          <w:sz w:val="24"/>
          <w:szCs w:val="24"/>
        </w:rPr>
        <w:t>:</w:t>
      </w:r>
      <w:r w:rsidR="00BC3614">
        <w:rPr>
          <w:rFonts w:ascii="Times New Roman" w:hAnsi="Times New Roman" w:cs="Times New Roman"/>
          <w:sz w:val="24"/>
          <w:szCs w:val="24"/>
        </w:rPr>
        <w:t xml:space="preserve"> MBA</w:t>
      </w:r>
    </w:p>
    <w:p w14:paraId="443F9125" w14:textId="77777777" w:rsidR="004C0D3E" w:rsidRPr="00C02D4B" w:rsidRDefault="004C0D3E" w:rsidP="003F0394">
      <w:pPr>
        <w:jc w:val="center"/>
        <w:rPr>
          <w:rFonts w:ascii="Times New Roman" w:hAnsi="Times New Roman" w:cs="Times New Roman"/>
          <w:sz w:val="24"/>
          <w:szCs w:val="24"/>
        </w:rPr>
      </w:pPr>
    </w:p>
    <w:p w14:paraId="2705B0CB" w14:textId="77777777" w:rsidR="00EB37A6" w:rsidRDefault="00EB37A6" w:rsidP="003F0394">
      <w:pPr>
        <w:jc w:val="center"/>
        <w:rPr>
          <w:rFonts w:ascii="Times New Roman" w:hAnsi="Times New Roman" w:cs="Times New Roman"/>
          <w:sz w:val="24"/>
          <w:szCs w:val="24"/>
        </w:rPr>
      </w:pPr>
    </w:p>
    <w:p w14:paraId="0944B26A" w14:textId="77777777" w:rsidR="00EB37A6" w:rsidRDefault="00EB37A6" w:rsidP="003F0394">
      <w:pPr>
        <w:jc w:val="center"/>
        <w:rPr>
          <w:rFonts w:ascii="Times New Roman" w:hAnsi="Times New Roman" w:cs="Times New Roman"/>
          <w:sz w:val="24"/>
          <w:szCs w:val="24"/>
        </w:rPr>
      </w:pPr>
    </w:p>
    <w:p w14:paraId="3493BF8D" w14:textId="205C2002" w:rsidR="00112F98" w:rsidRDefault="00112F98" w:rsidP="003F0394">
      <w:pPr>
        <w:jc w:val="center"/>
        <w:rPr>
          <w:rFonts w:ascii="Times New Roman" w:hAnsi="Times New Roman" w:cs="Times New Roman"/>
          <w:sz w:val="24"/>
          <w:szCs w:val="24"/>
        </w:rPr>
      </w:pPr>
      <w:r>
        <w:rPr>
          <w:rFonts w:ascii="Times New Roman" w:hAnsi="Times New Roman" w:cs="Times New Roman"/>
          <w:sz w:val="24"/>
          <w:szCs w:val="24"/>
        </w:rPr>
        <w:t xml:space="preserve">Profesores: </w:t>
      </w:r>
      <w:r w:rsidR="004C0D3E" w:rsidRPr="00C02D4B">
        <w:rPr>
          <w:rFonts w:ascii="Times New Roman" w:hAnsi="Times New Roman" w:cs="Times New Roman"/>
          <w:sz w:val="24"/>
          <w:szCs w:val="24"/>
        </w:rPr>
        <w:t xml:space="preserve"> </w:t>
      </w:r>
    </w:p>
    <w:p w14:paraId="2649D0FE" w14:textId="072F0FBE" w:rsidR="00EE1C77" w:rsidRDefault="00112F98" w:rsidP="003F0394">
      <w:pPr>
        <w:jc w:val="center"/>
        <w:rPr>
          <w:ins w:id="7" w:author="Hernan Ezequiel Martinez" w:date="2020-05-01T16:53:00Z"/>
          <w:rFonts w:ascii="Times New Roman" w:hAnsi="Times New Roman" w:cs="Times New Roman"/>
          <w:sz w:val="24"/>
          <w:szCs w:val="24"/>
        </w:rPr>
      </w:pPr>
      <w:r>
        <w:rPr>
          <w:rFonts w:ascii="Times New Roman" w:hAnsi="Times New Roman" w:cs="Times New Roman"/>
          <w:sz w:val="24"/>
          <w:szCs w:val="24"/>
        </w:rPr>
        <w:t>Dra. Alicia Mon</w:t>
      </w:r>
    </w:p>
    <w:p w14:paraId="78E36E0C" w14:textId="77777777" w:rsidR="00EE1C77" w:rsidRDefault="00EE1C77" w:rsidP="003F0394">
      <w:pPr>
        <w:jc w:val="center"/>
        <w:rPr>
          <w:ins w:id="8" w:author="Hernan Ezequiel Martinez" w:date="2020-05-01T16:53:00Z"/>
          <w:rFonts w:ascii="Times New Roman" w:hAnsi="Times New Roman" w:cs="Times New Roman"/>
          <w:sz w:val="24"/>
          <w:szCs w:val="24"/>
        </w:rPr>
      </w:pPr>
    </w:p>
    <w:p w14:paraId="23B504B9" w14:textId="77777777" w:rsidR="00EB37A6" w:rsidRPr="00C02D4B" w:rsidRDefault="00EB37A6" w:rsidP="003F0394">
      <w:pPr>
        <w:jc w:val="center"/>
        <w:rPr>
          <w:rFonts w:ascii="Times New Roman" w:hAnsi="Times New Roman" w:cs="Times New Roman"/>
          <w:sz w:val="24"/>
          <w:szCs w:val="24"/>
        </w:rPr>
      </w:pPr>
    </w:p>
    <w:p w14:paraId="22315944" w14:textId="2419E005" w:rsidR="00FB41D8" w:rsidRPr="00C02D4B" w:rsidRDefault="00FB41D8" w:rsidP="003F0394">
      <w:pPr>
        <w:jc w:val="center"/>
        <w:rPr>
          <w:rFonts w:ascii="Times New Roman" w:hAnsi="Times New Roman" w:cs="Times New Roman"/>
          <w:sz w:val="24"/>
          <w:szCs w:val="24"/>
        </w:rPr>
      </w:pPr>
      <w:r w:rsidRPr="00C02D4B">
        <w:rPr>
          <w:rFonts w:ascii="Times New Roman" w:hAnsi="Times New Roman" w:cs="Times New Roman"/>
          <w:sz w:val="24"/>
          <w:szCs w:val="24"/>
        </w:rPr>
        <w:t>Lugar y Fecha</w:t>
      </w:r>
      <w:ins w:id="9" w:author="Hernan Ezequiel Martinez" w:date="2020-06-04T23:11:00Z">
        <w:r w:rsidR="00AB6190">
          <w:rPr>
            <w:rFonts w:ascii="Times New Roman" w:hAnsi="Times New Roman" w:cs="Times New Roman"/>
            <w:sz w:val="24"/>
            <w:szCs w:val="24"/>
          </w:rPr>
          <w:t>: Buenos Aires, 04 de Junio de 2020</w:t>
        </w:r>
      </w:ins>
    </w:p>
    <w:p w14:paraId="5A3A3E1F" w14:textId="77777777" w:rsidR="004C0D3E" w:rsidRDefault="004C0D3E" w:rsidP="003F0394">
      <w:pPr>
        <w:jc w:val="center"/>
      </w:pPr>
    </w:p>
    <w:p w14:paraId="7916059A" w14:textId="77777777" w:rsidR="00FB41D8" w:rsidRDefault="00FB41D8" w:rsidP="005367C5"/>
    <w:p w14:paraId="5CE1EC6A" w14:textId="69220DC7" w:rsidR="00DB52D6" w:rsidRDefault="00DB52D6">
      <w:r>
        <w:br w:type="page"/>
      </w:r>
    </w:p>
    <w:p w14:paraId="2909599C" w14:textId="77777777" w:rsidR="00902730" w:rsidRDefault="00902730">
      <w:pPr>
        <w:pStyle w:val="TOC2"/>
        <w:tabs>
          <w:tab w:val="right" w:leader="dot" w:pos="8828"/>
        </w:tabs>
        <w:rPr>
          <w:ins w:id="10" w:author="Hernan Ezequiel Martinez" w:date="2020-05-03T17:36:00Z"/>
        </w:rPr>
      </w:pPr>
    </w:p>
    <w:p w14:paraId="66BF7BF4" w14:textId="5B032804" w:rsidR="00902730" w:rsidRPr="00902730" w:rsidRDefault="00902730" w:rsidP="006B073B">
      <w:pPr>
        <w:rPr>
          <w:ins w:id="11" w:author="Hernan Ezequiel Martinez" w:date="2020-05-03T17:36:00Z"/>
        </w:rPr>
      </w:pPr>
      <w:ins w:id="12" w:author="Hernan Ezequiel Martinez" w:date="2020-05-03T17:36:00Z">
        <w:r w:rsidRPr="00902730">
          <w:rPr>
            <w:b/>
          </w:rPr>
          <w:t>Table of contents</w:t>
        </w:r>
      </w:ins>
    </w:p>
    <w:p w14:paraId="102C363C" w14:textId="77777777" w:rsidR="00C52A5A" w:rsidRDefault="00E40804">
      <w:pPr>
        <w:pStyle w:val="TOC2"/>
        <w:tabs>
          <w:tab w:val="right" w:leader="dot" w:pos="8828"/>
        </w:tabs>
        <w:rPr>
          <w:ins w:id="13" w:author="Hernan Ezequiel Martinez" w:date="2020-05-03T17:38:00Z"/>
          <w:rFonts w:eastAsiaTheme="minorEastAsia"/>
          <w:b w:val="0"/>
          <w:noProof/>
          <w:sz w:val="24"/>
          <w:szCs w:val="24"/>
          <w:lang w:val="es-ES_tradnl" w:eastAsia="ja-JP"/>
        </w:rPr>
      </w:pPr>
      <w:r>
        <w:fldChar w:fldCharType="begin"/>
      </w:r>
      <w:r w:rsidRPr="00902730">
        <w:instrText xml:space="preserve"> TOC \o "1-3" </w:instrText>
      </w:r>
      <w:r>
        <w:fldChar w:fldCharType="separate"/>
      </w:r>
      <w:ins w:id="14" w:author="Hernan Ezequiel Martinez" w:date="2020-05-03T17:38:00Z">
        <w:r w:rsidR="00C52A5A">
          <w:rPr>
            <w:noProof/>
          </w:rPr>
          <w:t>1. Introduction</w:t>
        </w:r>
        <w:r w:rsidR="00C52A5A">
          <w:rPr>
            <w:noProof/>
          </w:rPr>
          <w:tab/>
        </w:r>
        <w:r w:rsidR="00C52A5A">
          <w:rPr>
            <w:noProof/>
          </w:rPr>
          <w:fldChar w:fldCharType="begin"/>
        </w:r>
        <w:r w:rsidR="00C52A5A">
          <w:rPr>
            <w:noProof/>
          </w:rPr>
          <w:instrText xml:space="preserve"> PAGEREF _Toc450146832 \h </w:instrText>
        </w:r>
      </w:ins>
      <w:r w:rsidR="00C52A5A">
        <w:rPr>
          <w:noProof/>
        </w:rPr>
      </w:r>
      <w:r w:rsidR="00C52A5A">
        <w:rPr>
          <w:noProof/>
        </w:rPr>
        <w:fldChar w:fldCharType="separate"/>
      </w:r>
      <w:ins w:id="15" w:author="Hernan Ezequiel Martinez" w:date="2020-05-03T17:38:00Z">
        <w:r w:rsidR="00C52A5A">
          <w:rPr>
            <w:noProof/>
          </w:rPr>
          <w:t>3</w:t>
        </w:r>
        <w:r w:rsidR="00C52A5A">
          <w:rPr>
            <w:noProof/>
          </w:rPr>
          <w:fldChar w:fldCharType="end"/>
        </w:r>
      </w:ins>
    </w:p>
    <w:p w14:paraId="0B296288" w14:textId="77777777" w:rsidR="00C52A5A" w:rsidRDefault="00C52A5A">
      <w:pPr>
        <w:pStyle w:val="TOC2"/>
        <w:tabs>
          <w:tab w:val="right" w:leader="dot" w:pos="8828"/>
        </w:tabs>
        <w:rPr>
          <w:ins w:id="16" w:author="Hernan Ezequiel Martinez" w:date="2020-05-03T17:38:00Z"/>
          <w:rFonts w:eastAsiaTheme="minorEastAsia"/>
          <w:b w:val="0"/>
          <w:noProof/>
          <w:sz w:val="24"/>
          <w:szCs w:val="24"/>
          <w:lang w:val="es-ES_tradnl" w:eastAsia="ja-JP"/>
        </w:rPr>
      </w:pPr>
      <w:ins w:id="17" w:author="Hernan Ezequiel Martinez" w:date="2020-05-03T17:38:00Z">
        <w:r>
          <w:rPr>
            <w:noProof/>
          </w:rPr>
          <w:t>2. Conceptual Framework</w:t>
        </w:r>
        <w:r>
          <w:rPr>
            <w:noProof/>
          </w:rPr>
          <w:tab/>
        </w:r>
        <w:r>
          <w:rPr>
            <w:noProof/>
          </w:rPr>
          <w:fldChar w:fldCharType="begin"/>
        </w:r>
        <w:r>
          <w:rPr>
            <w:noProof/>
          </w:rPr>
          <w:instrText xml:space="preserve"> PAGEREF _Toc450146833 \h </w:instrText>
        </w:r>
      </w:ins>
      <w:r>
        <w:rPr>
          <w:noProof/>
        </w:rPr>
      </w:r>
      <w:r>
        <w:rPr>
          <w:noProof/>
        </w:rPr>
        <w:fldChar w:fldCharType="separate"/>
      </w:r>
      <w:ins w:id="18" w:author="Hernan Ezequiel Martinez" w:date="2020-05-03T17:38:00Z">
        <w:r>
          <w:rPr>
            <w:noProof/>
          </w:rPr>
          <w:t>3</w:t>
        </w:r>
        <w:r>
          <w:rPr>
            <w:noProof/>
          </w:rPr>
          <w:fldChar w:fldCharType="end"/>
        </w:r>
      </w:ins>
    </w:p>
    <w:p w14:paraId="4DB5C0DD" w14:textId="77777777" w:rsidR="00C52A5A" w:rsidRDefault="00C52A5A">
      <w:pPr>
        <w:pStyle w:val="TOC2"/>
        <w:tabs>
          <w:tab w:val="right" w:leader="dot" w:pos="8828"/>
        </w:tabs>
        <w:rPr>
          <w:ins w:id="19" w:author="Hernan Ezequiel Martinez" w:date="2020-05-03T17:38:00Z"/>
          <w:rFonts w:eastAsiaTheme="minorEastAsia"/>
          <w:b w:val="0"/>
          <w:noProof/>
          <w:sz w:val="24"/>
          <w:szCs w:val="24"/>
          <w:lang w:val="es-ES_tradnl" w:eastAsia="ja-JP"/>
        </w:rPr>
      </w:pPr>
      <w:ins w:id="20" w:author="Hernan Ezequiel Martinez" w:date="2020-05-03T17:38:00Z">
        <w:r>
          <w:rPr>
            <w:noProof/>
          </w:rPr>
          <w:t>3. Problem definition</w:t>
        </w:r>
        <w:r>
          <w:rPr>
            <w:noProof/>
          </w:rPr>
          <w:tab/>
        </w:r>
        <w:r>
          <w:rPr>
            <w:noProof/>
          </w:rPr>
          <w:fldChar w:fldCharType="begin"/>
        </w:r>
        <w:r>
          <w:rPr>
            <w:noProof/>
          </w:rPr>
          <w:instrText xml:space="preserve"> PAGEREF _Toc450146834 \h </w:instrText>
        </w:r>
      </w:ins>
      <w:r>
        <w:rPr>
          <w:noProof/>
        </w:rPr>
      </w:r>
      <w:r>
        <w:rPr>
          <w:noProof/>
        </w:rPr>
        <w:fldChar w:fldCharType="separate"/>
      </w:r>
      <w:ins w:id="21" w:author="Hernan Ezequiel Martinez" w:date="2020-05-03T17:38:00Z">
        <w:r>
          <w:rPr>
            <w:noProof/>
          </w:rPr>
          <w:t>7</w:t>
        </w:r>
        <w:r>
          <w:rPr>
            <w:noProof/>
          </w:rPr>
          <w:fldChar w:fldCharType="end"/>
        </w:r>
      </w:ins>
    </w:p>
    <w:p w14:paraId="50B4C6BC" w14:textId="77777777" w:rsidR="00C52A5A" w:rsidRDefault="00C52A5A">
      <w:pPr>
        <w:pStyle w:val="TOC2"/>
        <w:tabs>
          <w:tab w:val="right" w:leader="dot" w:pos="8828"/>
        </w:tabs>
        <w:rPr>
          <w:ins w:id="22" w:author="Hernan Ezequiel Martinez" w:date="2020-05-03T17:38:00Z"/>
          <w:rFonts w:eastAsiaTheme="minorEastAsia"/>
          <w:b w:val="0"/>
          <w:noProof/>
          <w:sz w:val="24"/>
          <w:szCs w:val="24"/>
          <w:lang w:val="es-ES_tradnl" w:eastAsia="ja-JP"/>
        </w:rPr>
      </w:pPr>
      <w:ins w:id="23" w:author="Hernan Ezequiel Martinez" w:date="2020-05-03T17:38:00Z">
        <w:r>
          <w:rPr>
            <w:noProof/>
          </w:rPr>
          <w:t>4. Study justification</w:t>
        </w:r>
        <w:r>
          <w:rPr>
            <w:noProof/>
          </w:rPr>
          <w:tab/>
        </w:r>
        <w:r>
          <w:rPr>
            <w:noProof/>
          </w:rPr>
          <w:fldChar w:fldCharType="begin"/>
        </w:r>
        <w:r>
          <w:rPr>
            <w:noProof/>
          </w:rPr>
          <w:instrText xml:space="preserve"> PAGEREF _Toc450146835 \h </w:instrText>
        </w:r>
      </w:ins>
      <w:r>
        <w:rPr>
          <w:noProof/>
        </w:rPr>
      </w:r>
      <w:r>
        <w:rPr>
          <w:noProof/>
        </w:rPr>
        <w:fldChar w:fldCharType="separate"/>
      </w:r>
      <w:ins w:id="24" w:author="Hernan Ezequiel Martinez" w:date="2020-05-03T17:38:00Z">
        <w:r>
          <w:rPr>
            <w:noProof/>
          </w:rPr>
          <w:t>7</w:t>
        </w:r>
        <w:r>
          <w:rPr>
            <w:noProof/>
          </w:rPr>
          <w:fldChar w:fldCharType="end"/>
        </w:r>
      </w:ins>
    </w:p>
    <w:p w14:paraId="4238FC14" w14:textId="77777777" w:rsidR="00C52A5A" w:rsidRDefault="00C52A5A">
      <w:pPr>
        <w:pStyle w:val="TOC2"/>
        <w:tabs>
          <w:tab w:val="right" w:leader="dot" w:pos="8828"/>
        </w:tabs>
        <w:rPr>
          <w:ins w:id="25" w:author="Hernan Ezequiel Martinez" w:date="2020-05-03T17:38:00Z"/>
          <w:rFonts w:eastAsiaTheme="minorEastAsia"/>
          <w:b w:val="0"/>
          <w:noProof/>
          <w:sz w:val="24"/>
          <w:szCs w:val="24"/>
          <w:lang w:val="es-ES_tradnl" w:eastAsia="ja-JP"/>
        </w:rPr>
      </w:pPr>
      <w:ins w:id="26" w:author="Hernan Ezequiel Martinez" w:date="2020-05-03T17:38:00Z">
        <w:r>
          <w:rPr>
            <w:noProof/>
          </w:rPr>
          <w:t>5. Study scope</w:t>
        </w:r>
        <w:r>
          <w:rPr>
            <w:noProof/>
          </w:rPr>
          <w:tab/>
        </w:r>
        <w:r>
          <w:rPr>
            <w:noProof/>
          </w:rPr>
          <w:fldChar w:fldCharType="begin"/>
        </w:r>
        <w:r>
          <w:rPr>
            <w:noProof/>
          </w:rPr>
          <w:instrText xml:space="preserve"> PAGEREF _Toc450146836 \h </w:instrText>
        </w:r>
      </w:ins>
      <w:r>
        <w:rPr>
          <w:noProof/>
        </w:rPr>
      </w:r>
      <w:r>
        <w:rPr>
          <w:noProof/>
        </w:rPr>
        <w:fldChar w:fldCharType="separate"/>
      </w:r>
      <w:ins w:id="27" w:author="Hernan Ezequiel Martinez" w:date="2020-05-03T17:38:00Z">
        <w:r>
          <w:rPr>
            <w:noProof/>
          </w:rPr>
          <w:t>8</w:t>
        </w:r>
        <w:r>
          <w:rPr>
            <w:noProof/>
          </w:rPr>
          <w:fldChar w:fldCharType="end"/>
        </w:r>
      </w:ins>
    </w:p>
    <w:p w14:paraId="5F0EEBC3" w14:textId="62A6B10A" w:rsidR="00C52A5A" w:rsidRDefault="00C52A5A">
      <w:pPr>
        <w:pStyle w:val="TOC2"/>
        <w:tabs>
          <w:tab w:val="right" w:leader="dot" w:pos="8828"/>
        </w:tabs>
        <w:rPr>
          <w:ins w:id="28" w:author="Hernan Ezequiel Martinez" w:date="2020-05-03T17:38:00Z"/>
          <w:rFonts w:eastAsiaTheme="minorEastAsia"/>
          <w:b w:val="0"/>
          <w:noProof/>
          <w:sz w:val="24"/>
          <w:szCs w:val="24"/>
          <w:lang w:val="es-ES_tradnl" w:eastAsia="ja-JP"/>
        </w:rPr>
      </w:pPr>
      <w:ins w:id="29" w:author="Hernan Ezequiel Martinez" w:date="2020-05-03T17:38:00Z">
        <w:r>
          <w:rPr>
            <w:noProof/>
          </w:rPr>
          <w:t>6.</w:t>
        </w:r>
        <w:r>
          <w:rPr>
            <w:rFonts w:eastAsiaTheme="minorEastAsia"/>
            <w:b w:val="0"/>
            <w:noProof/>
            <w:sz w:val="24"/>
            <w:szCs w:val="24"/>
            <w:lang w:val="es-ES_tradnl" w:eastAsia="ja-JP"/>
          </w:rPr>
          <w:t xml:space="preserve"> </w:t>
        </w:r>
        <w:r>
          <w:rPr>
            <w:noProof/>
          </w:rPr>
          <w:t>Hypothesis</w:t>
        </w:r>
        <w:r>
          <w:rPr>
            <w:noProof/>
          </w:rPr>
          <w:tab/>
        </w:r>
        <w:r>
          <w:rPr>
            <w:noProof/>
          </w:rPr>
          <w:fldChar w:fldCharType="begin"/>
        </w:r>
        <w:r>
          <w:rPr>
            <w:noProof/>
          </w:rPr>
          <w:instrText xml:space="preserve"> PAGEREF _Toc450146838 \h </w:instrText>
        </w:r>
      </w:ins>
      <w:r>
        <w:rPr>
          <w:noProof/>
        </w:rPr>
      </w:r>
      <w:r>
        <w:rPr>
          <w:noProof/>
        </w:rPr>
        <w:fldChar w:fldCharType="separate"/>
      </w:r>
      <w:ins w:id="30" w:author="Hernan Ezequiel Martinez" w:date="2020-05-03T17:38:00Z">
        <w:r>
          <w:rPr>
            <w:noProof/>
          </w:rPr>
          <w:t>8</w:t>
        </w:r>
        <w:r>
          <w:rPr>
            <w:noProof/>
          </w:rPr>
          <w:fldChar w:fldCharType="end"/>
        </w:r>
      </w:ins>
    </w:p>
    <w:p w14:paraId="5A778DC7" w14:textId="77777777" w:rsidR="00C52A5A" w:rsidRDefault="00C52A5A">
      <w:pPr>
        <w:pStyle w:val="TOC2"/>
        <w:tabs>
          <w:tab w:val="right" w:leader="dot" w:pos="8828"/>
        </w:tabs>
        <w:rPr>
          <w:ins w:id="31" w:author="Hernan Ezequiel Martinez" w:date="2020-05-03T17:38:00Z"/>
          <w:rFonts w:eastAsiaTheme="minorEastAsia"/>
          <w:b w:val="0"/>
          <w:noProof/>
          <w:sz w:val="24"/>
          <w:szCs w:val="24"/>
          <w:lang w:val="es-ES_tradnl" w:eastAsia="ja-JP"/>
        </w:rPr>
      </w:pPr>
      <w:ins w:id="32" w:author="Hernan Ezequiel Martinez" w:date="2020-05-03T17:38:00Z">
        <w:r>
          <w:rPr>
            <w:noProof/>
          </w:rPr>
          <w:t>7. Objectives</w:t>
        </w:r>
        <w:r>
          <w:rPr>
            <w:noProof/>
          </w:rPr>
          <w:tab/>
        </w:r>
        <w:r>
          <w:rPr>
            <w:noProof/>
          </w:rPr>
          <w:fldChar w:fldCharType="begin"/>
        </w:r>
        <w:r>
          <w:rPr>
            <w:noProof/>
          </w:rPr>
          <w:instrText xml:space="preserve"> PAGEREF _Toc450146839 \h </w:instrText>
        </w:r>
      </w:ins>
      <w:r>
        <w:rPr>
          <w:noProof/>
        </w:rPr>
      </w:r>
      <w:r>
        <w:rPr>
          <w:noProof/>
        </w:rPr>
        <w:fldChar w:fldCharType="separate"/>
      </w:r>
      <w:ins w:id="33" w:author="Hernan Ezequiel Martinez" w:date="2020-05-03T17:38:00Z">
        <w:r>
          <w:rPr>
            <w:noProof/>
          </w:rPr>
          <w:t>8</w:t>
        </w:r>
        <w:r>
          <w:rPr>
            <w:noProof/>
          </w:rPr>
          <w:fldChar w:fldCharType="end"/>
        </w:r>
      </w:ins>
    </w:p>
    <w:p w14:paraId="3786E163" w14:textId="77777777" w:rsidR="00C52A5A" w:rsidRDefault="00C52A5A">
      <w:pPr>
        <w:pStyle w:val="TOC2"/>
        <w:tabs>
          <w:tab w:val="right" w:leader="dot" w:pos="8828"/>
        </w:tabs>
        <w:rPr>
          <w:ins w:id="34" w:author="Hernan Ezequiel Martinez" w:date="2020-05-03T17:38:00Z"/>
          <w:rFonts w:eastAsiaTheme="minorEastAsia"/>
          <w:b w:val="0"/>
          <w:noProof/>
          <w:sz w:val="24"/>
          <w:szCs w:val="24"/>
          <w:lang w:val="es-ES_tradnl" w:eastAsia="ja-JP"/>
        </w:rPr>
      </w:pPr>
      <w:ins w:id="35" w:author="Hernan Ezequiel Martinez" w:date="2020-05-03T17:38:00Z">
        <w:r>
          <w:rPr>
            <w:noProof/>
          </w:rPr>
          <w:t>8. Methodology</w:t>
        </w:r>
        <w:r>
          <w:rPr>
            <w:noProof/>
          </w:rPr>
          <w:tab/>
        </w:r>
        <w:r>
          <w:rPr>
            <w:noProof/>
          </w:rPr>
          <w:fldChar w:fldCharType="begin"/>
        </w:r>
        <w:r>
          <w:rPr>
            <w:noProof/>
          </w:rPr>
          <w:instrText xml:space="preserve"> PAGEREF _Toc450146840 \h </w:instrText>
        </w:r>
      </w:ins>
      <w:r>
        <w:rPr>
          <w:noProof/>
        </w:rPr>
      </w:r>
      <w:r>
        <w:rPr>
          <w:noProof/>
        </w:rPr>
        <w:fldChar w:fldCharType="separate"/>
      </w:r>
      <w:ins w:id="36" w:author="Hernan Ezequiel Martinez" w:date="2020-05-03T17:38:00Z">
        <w:r>
          <w:rPr>
            <w:noProof/>
          </w:rPr>
          <w:t>10</w:t>
        </w:r>
        <w:r>
          <w:rPr>
            <w:noProof/>
          </w:rPr>
          <w:fldChar w:fldCharType="end"/>
        </w:r>
      </w:ins>
    </w:p>
    <w:p w14:paraId="4C81617D" w14:textId="77777777" w:rsidR="00C52A5A" w:rsidRDefault="00C52A5A">
      <w:pPr>
        <w:pStyle w:val="TOC3"/>
        <w:tabs>
          <w:tab w:val="right" w:leader="dot" w:pos="8828"/>
        </w:tabs>
        <w:rPr>
          <w:ins w:id="37" w:author="Hernan Ezequiel Martinez" w:date="2020-05-03T17:38:00Z"/>
          <w:rFonts w:eastAsiaTheme="minorEastAsia"/>
          <w:noProof/>
          <w:sz w:val="24"/>
          <w:szCs w:val="24"/>
          <w:lang w:val="es-ES_tradnl" w:eastAsia="ja-JP"/>
        </w:rPr>
      </w:pPr>
      <w:ins w:id="38" w:author="Hernan Ezequiel Martinez" w:date="2020-05-03T17:38:00Z">
        <w:r>
          <w:rPr>
            <w:noProof/>
          </w:rPr>
          <w:t>Techniques</w:t>
        </w:r>
        <w:r>
          <w:rPr>
            <w:noProof/>
          </w:rPr>
          <w:tab/>
        </w:r>
        <w:r>
          <w:rPr>
            <w:noProof/>
          </w:rPr>
          <w:fldChar w:fldCharType="begin"/>
        </w:r>
        <w:r>
          <w:rPr>
            <w:noProof/>
          </w:rPr>
          <w:instrText xml:space="preserve"> PAGEREF _Toc450146841 \h </w:instrText>
        </w:r>
      </w:ins>
      <w:r>
        <w:rPr>
          <w:noProof/>
        </w:rPr>
      </w:r>
      <w:r>
        <w:rPr>
          <w:noProof/>
        </w:rPr>
        <w:fldChar w:fldCharType="separate"/>
      </w:r>
      <w:ins w:id="39" w:author="Hernan Ezequiel Martinez" w:date="2020-05-03T17:38:00Z">
        <w:r>
          <w:rPr>
            <w:noProof/>
          </w:rPr>
          <w:t>10</w:t>
        </w:r>
        <w:r>
          <w:rPr>
            <w:noProof/>
          </w:rPr>
          <w:fldChar w:fldCharType="end"/>
        </w:r>
      </w:ins>
    </w:p>
    <w:p w14:paraId="1A85E00A" w14:textId="77777777" w:rsidR="00C52A5A" w:rsidRDefault="00C52A5A">
      <w:pPr>
        <w:pStyle w:val="TOC3"/>
        <w:tabs>
          <w:tab w:val="right" w:leader="dot" w:pos="8828"/>
        </w:tabs>
        <w:rPr>
          <w:ins w:id="40" w:author="Hernan Ezequiel Martinez" w:date="2020-05-03T17:38:00Z"/>
          <w:rFonts w:eastAsiaTheme="minorEastAsia"/>
          <w:noProof/>
          <w:sz w:val="24"/>
          <w:szCs w:val="24"/>
          <w:lang w:val="es-ES_tradnl" w:eastAsia="ja-JP"/>
        </w:rPr>
      </w:pPr>
      <w:ins w:id="41" w:author="Hernan Ezequiel Martinez" w:date="2020-05-03T17:38:00Z">
        <w:r>
          <w:rPr>
            <w:noProof/>
          </w:rPr>
          <w:t>Tools</w:t>
        </w:r>
        <w:r>
          <w:rPr>
            <w:noProof/>
          </w:rPr>
          <w:tab/>
        </w:r>
        <w:r>
          <w:rPr>
            <w:noProof/>
          </w:rPr>
          <w:fldChar w:fldCharType="begin"/>
        </w:r>
        <w:r>
          <w:rPr>
            <w:noProof/>
          </w:rPr>
          <w:instrText xml:space="preserve"> PAGEREF _Toc450146842 \h </w:instrText>
        </w:r>
      </w:ins>
      <w:r>
        <w:rPr>
          <w:noProof/>
        </w:rPr>
      </w:r>
      <w:r>
        <w:rPr>
          <w:noProof/>
        </w:rPr>
        <w:fldChar w:fldCharType="separate"/>
      </w:r>
      <w:ins w:id="42" w:author="Hernan Ezequiel Martinez" w:date="2020-05-03T17:38:00Z">
        <w:r>
          <w:rPr>
            <w:noProof/>
          </w:rPr>
          <w:t>10</w:t>
        </w:r>
        <w:r>
          <w:rPr>
            <w:noProof/>
          </w:rPr>
          <w:fldChar w:fldCharType="end"/>
        </w:r>
      </w:ins>
    </w:p>
    <w:p w14:paraId="1CF09B21" w14:textId="77777777" w:rsidR="00C52A5A" w:rsidRDefault="00C52A5A">
      <w:pPr>
        <w:pStyle w:val="TOC2"/>
        <w:tabs>
          <w:tab w:val="right" w:leader="dot" w:pos="8828"/>
        </w:tabs>
        <w:rPr>
          <w:ins w:id="43" w:author="Hernan Ezequiel Martinez" w:date="2020-05-03T17:38:00Z"/>
          <w:rFonts w:eastAsiaTheme="minorEastAsia"/>
          <w:b w:val="0"/>
          <w:noProof/>
          <w:sz w:val="24"/>
          <w:szCs w:val="24"/>
          <w:lang w:val="es-ES_tradnl" w:eastAsia="ja-JP"/>
        </w:rPr>
      </w:pPr>
      <w:ins w:id="44" w:author="Hernan Ezequiel Martinez" w:date="2020-05-03T17:38:00Z">
        <w:r>
          <w:rPr>
            <w:noProof/>
          </w:rPr>
          <w:t>9. References</w:t>
        </w:r>
        <w:r>
          <w:rPr>
            <w:noProof/>
          </w:rPr>
          <w:tab/>
        </w:r>
        <w:r>
          <w:rPr>
            <w:noProof/>
          </w:rPr>
          <w:fldChar w:fldCharType="begin"/>
        </w:r>
        <w:r>
          <w:rPr>
            <w:noProof/>
          </w:rPr>
          <w:instrText xml:space="preserve"> PAGEREF _Toc450146843 \h </w:instrText>
        </w:r>
      </w:ins>
      <w:r>
        <w:rPr>
          <w:noProof/>
        </w:rPr>
      </w:r>
      <w:r>
        <w:rPr>
          <w:noProof/>
        </w:rPr>
        <w:fldChar w:fldCharType="separate"/>
      </w:r>
      <w:ins w:id="45" w:author="Hernan Ezequiel Martinez" w:date="2020-05-03T17:38:00Z">
        <w:r>
          <w:rPr>
            <w:noProof/>
          </w:rPr>
          <w:t>10</w:t>
        </w:r>
        <w:r>
          <w:rPr>
            <w:noProof/>
          </w:rPr>
          <w:fldChar w:fldCharType="end"/>
        </w:r>
      </w:ins>
    </w:p>
    <w:p w14:paraId="5A776907" w14:textId="08E5E9EC" w:rsidR="006450B2" w:rsidRDefault="00E40804" w:rsidP="003F0394">
      <w:pPr>
        <w:jc w:val="center"/>
        <w:rPr>
          <w:ins w:id="46" w:author="Hernan Ezequiel Martinez" w:date="2020-05-03T17:36:00Z"/>
        </w:rPr>
      </w:pPr>
      <w:ins w:id="47" w:author="Hernan Ezequiel Martinez" w:date="2020-05-03T17:35:00Z">
        <w:r>
          <w:fldChar w:fldCharType="end"/>
        </w:r>
      </w:ins>
    </w:p>
    <w:p w14:paraId="774BB203" w14:textId="77777777" w:rsidR="006450B2" w:rsidRDefault="006450B2">
      <w:pPr>
        <w:rPr>
          <w:ins w:id="48" w:author="Hernan Ezequiel Martinez" w:date="2020-05-03T17:36:00Z"/>
        </w:rPr>
      </w:pPr>
      <w:ins w:id="49" w:author="Hernan Ezequiel Martinez" w:date="2020-05-03T17:36:00Z">
        <w:r>
          <w:br w:type="page"/>
        </w:r>
      </w:ins>
    </w:p>
    <w:p w14:paraId="68E0889D" w14:textId="77777777" w:rsidR="00FB41D8" w:rsidRDefault="00FB41D8" w:rsidP="003F0394">
      <w:pPr>
        <w:jc w:val="center"/>
      </w:pPr>
    </w:p>
    <w:p w14:paraId="71FFEDF3" w14:textId="282728BC" w:rsidR="00DB52D6" w:rsidRDefault="00DB52D6" w:rsidP="007E1A70">
      <w:pPr>
        <w:pStyle w:val="Heading2"/>
        <w:rPr>
          <w:ins w:id="50" w:author="Hernan Ezequiel Martinez" w:date="2020-05-03T17:36:00Z"/>
        </w:rPr>
      </w:pPr>
      <w:bookmarkStart w:id="51" w:name="_Toc450146832"/>
      <w:r>
        <w:t xml:space="preserve">1. </w:t>
      </w:r>
      <w:ins w:id="52" w:author="Hernan Ezequiel Martinez" w:date="2020-05-03T13:41:00Z">
        <w:r w:rsidR="00414332">
          <w:t>Introduction</w:t>
        </w:r>
        <w:bookmarkEnd w:id="51"/>
        <w:r w:rsidR="00414332" w:rsidRPr="00DB52D6">
          <w:t xml:space="preserve"> </w:t>
        </w:r>
      </w:ins>
    </w:p>
    <w:p w14:paraId="2DF90E88" w14:textId="77777777" w:rsidR="006450B2" w:rsidRPr="006450B2" w:rsidRDefault="006450B2">
      <w:pPr>
        <w:rPr>
          <w:ins w:id="53" w:author="Hernan Ezequiel Martinez" w:date="2020-05-01T16:55:00Z"/>
        </w:rPr>
      </w:pPr>
    </w:p>
    <w:p w14:paraId="0D1E841C" w14:textId="1BD5C5AA" w:rsidR="007E6027" w:rsidRPr="00C85C00" w:rsidRDefault="00D47A85" w:rsidP="00AB6190">
      <w:pPr>
        <w:jc w:val="both"/>
        <w:rPr>
          <w:rFonts w:ascii="Times New Roman" w:hAnsi="Times New Roman"/>
          <w:sz w:val="20"/>
          <w:szCs w:val="20"/>
          <w:lang w:val="en-US"/>
        </w:rPr>
      </w:pPr>
      <w:ins w:id="54" w:author="Hernan Ezequiel Martinez" w:date="2020-05-03T13:50:00Z">
        <w:r w:rsidRPr="00875A31">
          <w:rPr>
            <w:shd w:val="clear" w:color="auto" w:fill="FFFFFF"/>
            <w:lang w:val="en-US"/>
          </w:rPr>
          <w:t>The Advanced Laser Interferometer Gravitational-Wave Observatory (LIGO) has opened the field of gravitational wave astronomy through the direct detection of signals predicted by Einstein’s General Theory of Relativity. Advanced LIGO's first observing run (O1) saw the first detections of binary black hole mergers. Advanced LIGO and Virgo's second observing run (O2) included both binary black hole and binary neutron star mergers. Data around these discoveries are publicly available, along with associated software libraries. This</w:t>
        </w:r>
      </w:ins>
      <w:ins w:id="55" w:author="Hernan Ezequiel Martinez" w:date="2020-05-03T13:54:00Z">
        <w:r w:rsidR="00AF42CE" w:rsidRPr="00875A31">
          <w:rPr>
            <w:shd w:val="clear" w:color="auto" w:fill="FFFFFF"/>
            <w:lang w:val="en-US"/>
          </w:rPr>
          <w:t xml:space="preserve"> work is based in a</w:t>
        </w:r>
      </w:ins>
      <w:ins w:id="56" w:author="Hernan Ezequiel Martinez" w:date="2020-05-03T13:50:00Z">
        <w:r w:rsidRPr="00875A31">
          <w:rPr>
            <w:shd w:val="clear" w:color="auto" w:fill="FFFFFF"/>
            <w:lang w:val="en-US"/>
          </w:rPr>
          <w:t xml:space="preserve"> </w:t>
        </w:r>
      </w:ins>
      <w:r w:rsidR="005E6BF3">
        <w:rPr>
          <w:shd w:val="clear" w:color="auto" w:fill="FFFFFF"/>
          <w:lang w:val="en-US"/>
        </w:rPr>
        <w:t>paper published</w:t>
      </w:r>
      <w:r w:rsidR="00CF734E" w:rsidRPr="00875A31">
        <w:rPr>
          <w:shd w:val="clear" w:color="auto" w:fill="FFFFFF"/>
          <w:lang w:val="en-US"/>
        </w:rPr>
        <w:t xml:space="preserve"> over the classification of </w:t>
      </w:r>
      <w:r w:rsidR="005E6BF3">
        <w:rPr>
          <w:shd w:val="clear" w:color="auto" w:fill="FFFFFF"/>
          <w:lang w:val="en-US"/>
        </w:rPr>
        <w:t>"</w:t>
      </w:r>
      <w:r w:rsidR="00CF734E" w:rsidRPr="00875A31">
        <w:rPr>
          <w:shd w:val="clear" w:color="auto" w:fill="FFFFFF"/>
          <w:lang w:val="en-US"/>
        </w:rPr>
        <w:t>glitches</w:t>
      </w:r>
      <w:r w:rsidR="005E6BF3">
        <w:rPr>
          <w:shd w:val="clear" w:color="auto" w:fill="FFFFFF"/>
          <w:lang w:val="en-US"/>
        </w:rPr>
        <w:t>"</w:t>
      </w:r>
      <w:r w:rsidR="00CF734E" w:rsidRPr="00875A31">
        <w:rPr>
          <w:shd w:val="clear" w:color="auto" w:fill="FFFFFF"/>
          <w:lang w:val="en-US"/>
        </w:rPr>
        <w:t xml:space="preserve"> that affects those waves</w:t>
      </w:r>
      <w:r w:rsidR="005E6BF3">
        <w:rPr>
          <w:shd w:val="clear" w:color="auto" w:fill="FFFFFF"/>
          <w:lang w:val="en-US"/>
        </w:rPr>
        <w:t>' readings</w:t>
      </w:r>
      <w:r w:rsidR="00CF734E" w:rsidRPr="00875A31">
        <w:rPr>
          <w:shd w:val="clear" w:color="auto" w:fill="FFFFFF"/>
          <w:lang w:val="en-US"/>
        </w:rPr>
        <w:t xml:space="preserve"> and the project developed around it: Gravity Spy.</w:t>
      </w:r>
      <w:ins w:id="57" w:author="Hernan Ezequiel Martinez" w:date="2020-05-03T13:54:00Z">
        <w:r w:rsidR="00AF42CE" w:rsidRPr="00875A31">
          <w:rPr>
            <w:shd w:val="clear" w:color="auto" w:fill="FFFFFF"/>
            <w:lang w:val="en-US"/>
          </w:rPr>
          <w:t xml:space="preserve"> </w:t>
        </w:r>
      </w:ins>
      <w:r w:rsidR="00875A31">
        <w:rPr>
          <w:shd w:val="clear" w:color="auto" w:fill="FFFFFF"/>
          <w:lang w:val="en-US"/>
        </w:rPr>
        <w:t xml:space="preserve"> This project </w:t>
      </w:r>
      <w:ins w:id="58" w:author="Hernan Ezequiel Martinez" w:date="2020-05-03T13:54:00Z">
        <w:r w:rsidR="00AF42CE" w:rsidRPr="00875A31">
          <w:rPr>
            <w:shd w:val="clear" w:color="auto" w:fill="FFFFFF"/>
            <w:lang w:val="en-US"/>
          </w:rPr>
          <w:t>was</w:t>
        </w:r>
      </w:ins>
      <w:ins w:id="59" w:author="Hernan Ezequiel Martinez" w:date="2020-05-03T13:50:00Z">
        <w:r w:rsidRPr="00875A31">
          <w:rPr>
            <w:shd w:val="clear" w:color="auto" w:fill="FFFFFF"/>
            <w:lang w:val="en-US"/>
          </w:rPr>
          <w:t xml:space="preserve"> designed for scientists and students pursuing research in this field, both inside and outside the LIGO Scientific Collaboration. It offer</w:t>
        </w:r>
      </w:ins>
      <w:ins w:id="60" w:author="Hernan Ezequiel Martinez" w:date="2020-05-03T13:54:00Z">
        <w:r w:rsidR="00AF42CE" w:rsidRPr="00875A31">
          <w:rPr>
            <w:shd w:val="clear" w:color="auto" w:fill="FFFFFF"/>
            <w:lang w:val="en-US"/>
          </w:rPr>
          <w:t>s</w:t>
        </w:r>
      </w:ins>
      <w:ins w:id="61" w:author="Hernan Ezequiel Martinez" w:date="2020-05-03T13:50:00Z">
        <w:r w:rsidRPr="00875A31">
          <w:rPr>
            <w:shd w:val="clear" w:color="auto" w:fill="FFFFFF"/>
            <w:lang w:val="en-US"/>
          </w:rPr>
          <w:t xml:space="preserve"> </w:t>
        </w:r>
      </w:ins>
      <w:r w:rsidR="00CF734E" w:rsidRPr="00875A31">
        <w:rPr>
          <w:shd w:val="clear" w:color="auto" w:fill="FFFFFF"/>
          <w:lang w:val="en-US"/>
        </w:rPr>
        <w:t>a dataset of pre-classified spectrograms over these waves. They were classified by a public science effort made by crowd</w:t>
      </w:r>
      <w:r w:rsidR="006B654E" w:rsidRPr="00875A31">
        <w:rPr>
          <w:shd w:val="clear" w:color="auto" w:fill="FFFFFF"/>
          <w:lang w:val="en-US"/>
        </w:rPr>
        <w:t xml:space="preserve"> </w:t>
      </w:r>
      <w:r w:rsidR="00CF734E" w:rsidRPr="00875A31">
        <w:rPr>
          <w:shd w:val="clear" w:color="auto" w:fill="FFFFFF"/>
          <w:lang w:val="en-US"/>
        </w:rPr>
        <w:t>classification</w:t>
      </w:r>
      <w:r w:rsidR="00CF734E" w:rsidRPr="00875A31">
        <w:rPr>
          <w:rStyle w:val="EndnoteReference"/>
          <w:shd w:val="clear" w:color="auto" w:fill="FFFFFF"/>
          <w:lang w:val="en-US"/>
        </w:rPr>
        <w:endnoteReference w:id="1"/>
      </w:r>
      <w:r w:rsidR="00CF734E" w:rsidRPr="00875A31">
        <w:rPr>
          <w:shd w:val="clear" w:color="auto" w:fill="FFFFFF"/>
          <w:lang w:val="en-US"/>
        </w:rPr>
        <w:t>.</w:t>
      </w:r>
      <w:ins w:id="67" w:author="Hernan Ezequiel Martinez" w:date="2020-05-03T13:50:00Z">
        <w:r w:rsidRPr="00875A31">
          <w:rPr>
            <w:shd w:val="clear" w:color="auto" w:fill="FFFFFF"/>
            <w:lang w:val="en-US"/>
          </w:rPr>
          <w:t xml:space="preserve"> </w:t>
        </w:r>
      </w:ins>
      <w:r w:rsidR="006B654E" w:rsidRPr="00875A31">
        <w:rPr>
          <w:shd w:val="clear" w:color="auto" w:fill="FFFFFF"/>
          <w:lang w:val="en-US"/>
        </w:rPr>
        <w:t>This dataset gave support for the paper "</w:t>
      </w:r>
      <w:ins w:id="68" w:author="Hernan Ezequiel Martinez" w:date="2020-06-01T21:00:00Z">
        <w:r w:rsidR="006B654E" w:rsidRPr="00875A31">
          <w:rPr>
            <w:lang w:val="en-US"/>
          </w:rPr>
          <w:t>Gravity Spy: integrating advanced LIGO detector characterization, machine learning, and citizen science</w:t>
        </w:r>
      </w:ins>
      <w:r w:rsidR="006B654E" w:rsidRPr="00875A31">
        <w:rPr>
          <w:shd w:val="clear" w:color="auto" w:fill="FFFFFF"/>
          <w:lang w:val="en-US"/>
        </w:rPr>
        <w:t>"</w:t>
      </w:r>
      <w:r w:rsidR="006B654E" w:rsidRPr="00875A31">
        <w:rPr>
          <w:rStyle w:val="EndnoteReference"/>
          <w:shd w:val="clear" w:color="auto" w:fill="FFFFFF"/>
          <w:lang w:val="en-US"/>
        </w:rPr>
        <w:endnoteReference w:id="2"/>
      </w:r>
      <w:r w:rsidR="00875A31" w:rsidRPr="00875A31">
        <w:rPr>
          <w:shd w:val="clear" w:color="auto" w:fill="FFFFFF"/>
          <w:lang w:val="en-US"/>
        </w:rPr>
        <w:t>, and its dataset will be the base for this work.</w:t>
      </w:r>
      <w:r w:rsidR="00C85C00">
        <w:rPr>
          <w:rFonts w:ascii="Times New Roman" w:hAnsi="Times New Roman"/>
          <w:sz w:val="20"/>
          <w:szCs w:val="20"/>
          <w:lang w:val="en-US"/>
        </w:rPr>
        <w:t xml:space="preserve"> </w:t>
      </w:r>
      <w:ins w:id="70" w:author="Hernan Ezequiel Martinez" w:date="2020-05-03T13:56:00Z">
        <w:r w:rsidR="00DE4CE9">
          <w:t>Th</w:t>
        </w:r>
      </w:ins>
      <w:r w:rsidR="00875A31">
        <w:t>is paper identifies a particular kind of "glitch": the "chirp", a</w:t>
      </w:r>
      <w:r w:rsidR="00172CAA">
        <w:t xml:space="preserve">s a gravitational wave. </w:t>
      </w:r>
      <w:r w:rsidR="005E6BF3">
        <w:t>These</w:t>
      </w:r>
      <w:r w:rsidR="007E6027">
        <w:t xml:space="preserve"> </w:t>
      </w:r>
      <w:r w:rsidR="00172CAA">
        <w:t>spectrograms are</w:t>
      </w:r>
      <w:r w:rsidR="00875A31">
        <w:t xml:space="preserve"> representation</w:t>
      </w:r>
      <w:r w:rsidR="00172CAA">
        <w:t>s of</w:t>
      </w:r>
      <w:r w:rsidR="007E6027">
        <w:t xml:space="preserve"> </w:t>
      </w:r>
      <w:r w:rsidR="00C85C00">
        <w:t xml:space="preserve">real </w:t>
      </w:r>
      <w:r w:rsidR="007E6027">
        <w:t>readings, being some of them</w:t>
      </w:r>
      <w:r w:rsidR="005E6BF3">
        <w:t xml:space="preserve"> gravitational waves.</w:t>
      </w:r>
      <w:r w:rsidR="00875A31">
        <w:t xml:space="preserve"> </w:t>
      </w:r>
      <w:r w:rsidR="005E6BF3">
        <w:t>This paper</w:t>
      </w:r>
      <w:r w:rsidR="00875A31">
        <w:t xml:space="preserve"> asses the p</w:t>
      </w:r>
      <w:r w:rsidR="005E6BF3">
        <w:t xml:space="preserve">erformance of different </w:t>
      </w:r>
      <w:r w:rsidR="00875A31">
        <w:t>"</w:t>
      </w:r>
      <w:r w:rsidR="0002688F">
        <w:t>Machines</w:t>
      </w:r>
      <w:r w:rsidR="00875A31">
        <w:t xml:space="preserve"> Learni</w:t>
      </w:r>
      <w:r w:rsidR="007E6027">
        <w:t>ng"</w:t>
      </w:r>
      <w:r w:rsidR="005E6BF3">
        <w:t xml:space="preserve"> techniques</w:t>
      </w:r>
      <w:r w:rsidR="007E6027">
        <w:t xml:space="preserve"> in order to classify these </w:t>
      </w:r>
      <w:r w:rsidR="00255044">
        <w:t>spectrograms</w:t>
      </w:r>
      <w:r w:rsidR="00875A31">
        <w:t xml:space="preserve"> as "gravitational waves"</w:t>
      </w:r>
      <w:r w:rsidR="0002688F">
        <w:t xml:space="preserve">. </w:t>
      </w:r>
      <w:r w:rsidR="00C85C00">
        <w:t xml:space="preserve">We will then train a model that will classify this dataset trying to approximate it at </w:t>
      </w:r>
      <w:r w:rsidR="009B4495">
        <w:t>the results that</w:t>
      </w:r>
      <w:r w:rsidR="00C85C00">
        <w:t xml:space="preserve"> the author of the paper achieved.</w:t>
      </w:r>
      <w:r w:rsidR="007E6027">
        <w:t xml:space="preserve"> </w:t>
      </w:r>
    </w:p>
    <w:p w14:paraId="4B87A3A5" w14:textId="77777777" w:rsidR="00DE4CE9" w:rsidRPr="00EE1C77" w:rsidRDefault="00DE4CE9"/>
    <w:p w14:paraId="0258892E" w14:textId="54E1E061" w:rsidR="00DE4CE9" w:rsidRDefault="00DE4CE9" w:rsidP="007E1A70">
      <w:pPr>
        <w:pStyle w:val="Heading2"/>
        <w:rPr>
          <w:ins w:id="71" w:author="Hernan Ezequiel Martinez" w:date="2020-05-02T14:41:00Z"/>
        </w:rPr>
      </w:pPr>
      <w:bookmarkStart w:id="72" w:name="_Toc450146833"/>
      <w:r w:rsidRPr="00DB52D6">
        <w:t xml:space="preserve">2. </w:t>
      </w:r>
      <w:ins w:id="73" w:author="Hernan Ezequiel Martinez" w:date="2020-05-02T14:04:00Z">
        <w:r>
          <w:t>Conceptual Framework</w:t>
        </w:r>
      </w:ins>
      <w:bookmarkEnd w:id="72"/>
    </w:p>
    <w:p w14:paraId="4E128BF6" w14:textId="77777777" w:rsidR="00DE4CE9" w:rsidRPr="00784734" w:rsidRDefault="00DE4CE9"/>
    <w:p w14:paraId="0610EB72" w14:textId="6416362A" w:rsidR="00DE4CE9" w:rsidRDefault="00DE4CE9" w:rsidP="00AB6190">
      <w:pPr>
        <w:jc w:val="both"/>
        <w:rPr>
          <w:ins w:id="74" w:author="Hernan Ezequiel Martinez" w:date="2020-05-02T14:07:00Z"/>
        </w:rPr>
      </w:pPr>
      <w:ins w:id="75" w:author="Hernan Ezequiel Martinez" w:date="2020-05-02T14:04:00Z">
        <w:r>
          <w:t xml:space="preserve">Gravitational waves are signals emited by objects of high mass that resides in deep space. Usually, they can be emitted in the occurence of a celestial </w:t>
        </w:r>
      </w:ins>
      <w:ins w:id="76" w:author="Hernan Ezequiel Martinez" w:date="2020-05-02T14:05:00Z">
        <w:r>
          <w:t>event. They constitute disturbances in the space-time fabric. These object are typically massive and of the size of a star. These signals occurs in moment in which there is activity within these, which could be:</w:t>
        </w:r>
      </w:ins>
    </w:p>
    <w:p w14:paraId="4328E603" w14:textId="77777777" w:rsidR="00DE4CE9" w:rsidRDefault="00DE4CE9" w:rsidP="00AB6190">
      <w:pPr>
        <w:jc w:val="both"/>
        <w:rPr>
          <w:ins w:id="77" w:author="Hernan Ezequiel Martinez" w:date="2020-05-02T14:07:00Z"/>
        </w:rPr>
      </w:pPr>
    </w:p>
    <w:p w14:paraId="130CEB7E" w14:textId="1B732D63" w:rsidR="00DE4CE9" w:rsidRDefault="00DE4CE9" w:rsidP="00AB6190">
      <w:pPr>
        <w:pStyle w:val="ListParagraph"/>
        <w:numPr>
          <w:ilvl w:val="0"/>
          <w:numId w:val="20"/>
        </w:numPr>
        <w:ind w:left="720"/>
        <w:jc w:val="both"/>
        <w:rPr>
          <w:ins w:id="78" w:author="Hernan Ezequiel Martinez" w:date="2020-05-02T14:07:00Z"/>
        </w:rPr>
      </w:pPr>
      <w:ins w:id="79" w:author="Hernan Ezequiel Martinez" w:date="2020-05-02T14:07:00Z">
        <w:r>
          <w:t>A Supernova explosion</w:t>
        </w:r>
      </w:ins>
    </w:p>
    <w:p w14:paraId="6890F0CF" w14:textId="35214372" w:rsidR="00DE4CE9" w:rsidRDefault="00DE4CE9" w:rsidP="00AB6190">
      <w:pPr>
        <w:pStyle w:val="ListParagraph"/>
        <w:numPr>
          <w:ilvl w:val="0"/>
          <w:numId w:val="20"/>
        </w:numPr>
        <w:ind w:left="720"/>
        <w:jc w:val="both"/>
        <w:rPr>
          <w:ins w:id="80" w:author="Hernan Ezequiel Martinez" w:date="2020-05-02T14:07:00Z"/>
        </w:rPr>
      </w:pPr>
      <w:ins w:id="81" w:author="Hernan Ezequiel Martinez" w:date="2020-05-02T14:07:00Z">
        <w:r>
          <w:t>A merging of two binary stars.</w:t>
        </w:r>
      </w:ins>
    </w:p>
    <w:p w14:paraId="2705544F" w14:textId="4C8A07FD" w:rsidR="00DE4CE9" w:rsidRDefault="00DE4CE9" w:rsidP="00AB6190">
      <w:pPr>
        <w:pStyle w:val="ListParagraph"/>
        <w:numPr>
          <w:ilvl w:val="0"/>
          <w:numId w:val="20"/>
        </w:numPr>
        <w:ind w:left="720"/>
        <w:jc w:val="both"/>
        <w:rPr>
          <w:ins w:id="82" w:author="Hernan Ezequiel Martinez" w:date="2020-05-02T14:07:00Z"/>
        </w:rPr>
      </w:pPr>
      <w:ins w:id="83" w:author="Hernan Ezequiel Martinez" w:date="2020-05-02T14:07:00Z">
        <w:r>
          <w:t>A merge of two binary black holes.</w:t>
        </w:r>
      </w:ins>
    </w:p>
    <w:p w14:paraId="25E8A856" w14:textId="77777777" w:rsidR="00DE4CE9" w:rsidRDefault="00DE4CE9" w:rsidP="00AB6190">
      <w:pPr>
        <w:jc w:val="both"/>
        <w:rPr>
          <w:ins w:id="84" w:author="Hernan Ezequiel Martinez" w:date="2020-05-02T14:30:00Z"/>
        </w:rPr>
      </w:pPr>
    </w:p>
    <w:p w14:paraId="698EA29D" w14:textId="5C97CC1B" w:rsidR="00DE4CE9" w:rsidRDefault="00DE4CE9" w:rsidP="00AB6190">
      <w:pPr>
        <w:jc w:val="both"/>
        <w:rPr>
          <w:ins w:id="85" w:author="Hernan Ezequiel Martinez" w:date="2020-05-02T14:36:00Z"/>
        </w:rPr>
      </w:pPr>
      <w:ins w:id="86" w:author="Hernan Ezequiel Martinez" w:date="2020-05-02T14:30:00Z">
        <w:r>
          <w:t>These signals are catched by</w:t>
        </w:r>
      </w:ins>
      <w:ins w:id="87" w:author="Hernan Ezequiel Martinez" w:date="2020-05-02T14:31:00Z">
        <w:r>
          <w:t xml:space="preserve"> an specific type of observatory named LIGO</w:t>
        </w:r>
        <w:r>
          <w:rPr>
            <w:rStyle w:val="EndnoteReference"/>
          </w:rPr>
          <w:endnoteReference w:id="3"/>
        </w:r>
        <w:r>
          <w:t>. The first succesful emitions taken were during 2015</w:t>
        </w:r>
      </w:ins>
      <w:ins w:id="100" w:author="Hernan Ezequiel Martinez" w:date="2020-05-02T14:32:00Z">
        <w:r>
          <w:rPr>
            <w:rStyle w:val="EndnoteReference"/>
          </w:rPr>
          <w:endnoteReference w:id="4"/>
        </w:r>
        <w:r>
          <w:t>. These measurements are organized in blocks of data that are</w:t>
        </w:r>
      </w:ins>
      <w:ins w:id="104" w:author="Hernan Ezequiel Martinez" w:date="2020-05-02T14:33:00Z">
        <w:r>
          <w:t xml:space="preserve"> being structured in different datasets. Some of these datasets are freely available and are related to an specific time.</w:t>
        </w:r>
      </w:ins>
      <w:ins w:id="105" w:author="Hernan Ezequiel Martinez" w:date="2020-05-02T14:34:00Z">
        <w:r>
          <w:t xml:space="preserve"> Despite the fact that not all the data is openly available, we count today within the scope of these interferometers</w:t>
        </w:r>
      </w:ins>
      <w:ins w:id="106" w:author="Hernan Ezequiel Martinez" w:date="2020-05-02T14:35:00Z">
        <w:r>
          <w:t>,</w:t>
        </w:r>
      </w:ins>
      <w:ins w:id="107" w:author="Hernan Ezequiel Martinez" w:date="2020-05-02T14:34:00Z">
        <w:r>
          <w:t xml:space="preserve"> around four years of measurements</w:t>
        </w:r>
      </w:ins>
      <w:ins w:id="108" w:author="Hernan Ezequiel Martinez" w:date="2020-05-02T14:35:00Z">
        <w:r>
          <w:rPr>
            <w:rStyle w:val="EndnoteReference"/>
          </w:rPr>
          <w:endnoteReference w:id="5"/>
        </w:r>
      </w:ins>
      <w:ins w:id="121" w:author="Hernan Ezequiel Martinez" w:date="2020-05-02T14:34:00Z">
        <w:r>
          <w:t xml:space="preserve"> organized in serveral rounds of observation</w:t>
        </w:r>
      </w:ins>
      <w:ins w:id="122" w:author="Hernan Ezequiel Martinez" w:date="2020-05-02T14:35:00Z">
        <w:r>
          <w:t>s</w:t>
        </w:r>
      </w:ins>
      <w:ins w:id="123" w:author="Hernan Ezequiel Martinez" w:date="2020-05-02T14:34:00Z">
        <w:r>
          <w:t>.</w:t>
        </w:r>
      </w:ins>
    </w:p>
    <w:p w14:paraId="766F0408" w14:textId="77777777" w:rsidR="00DE4CE9" w:rsidRDefault="00DE4CE9" w:rsidP="00AB6190">
      <w:pPr>
        <w:jc w:val="both"/>
        <w:rPr>
          <w:ins w:id="124" w:author="Hernan Ezequiel Martinez" w:date="2020-05-02T14:36:00Z"/>
        </w:rPr>
      </w:pPr>
    </w:p>
    <w:p w14:paraId="3DDB9143" w14:textId="788C43AF" w:rsidR="00DE4CE9" w:rsidRDefault="00DE4CE9" w:rsidP="00AB6190">
      <w:pPr>
        <w:jc w:val="both"/>
        <w:rPr>
          <w:ins w:id="125" w:author="Hernan Ezequiel Martinez" w:date="2020-05-02T13:56:00Z"/>
        </w:rPr>
      </w:pPr>
      <w:ins w:id="126" w:author="Hernan Ezequiel Martinez" w:date="2020-05-02T14:36:00Z">
        <w:r>
          <w:t>These int</w:t>
        </w:r>
      </w:ins>
      <w:ins w:id="127" w:author="Hernan Ezequiel Martinez" w:date="2020-05-02T14:37:00Z">
        <w:r>
          <w:t>e</w:t>
        </w:r>
      </w:ins>
      <w:ins w:id="128" w:author="Hernan Ezequiel Martinez" w:date="2020-05-02T14:36:00Z">
        <w:r>
          <w:t>rf</w:t>
        </w:r>
      </w:ins>
      <w:ins w:id="129" w:author="Hernan Ezequiel Martinez" w:date="2020-05-02T14:37:00Z">
        <w:r>
          <w:t>e</w:t>
        </w:r>
      </w:ins>
      <w:ins w:id="130" w:author="Hernan Ezequiel Martinez" w:date="2020-05-02T14:36:00Z">
        <w:r>
          <w:t>rometers</w:t>
        </w:r>
      </w:ins>
      <w:ins w:id="131" w:author="Hernan Ezequiel Martinez" w:date="2020-05-02T14:38:00Z">
        <w:r>
          <w:rPr>
            <w:rStyle w:val="EndnoteReference"/>
          </w:rPr>
          <w:endnoteReference w:id="6"/>
        </w:r>
      </w:ins>
      <w:ins w:id="135" w:author="Hernan Ezequiel Martinez" w:date="2020-05-02T14:39:00Z">
        <w:r>
          <w:t xml:space="preserve"> </w:t>
        </w:r>
      </w:ins>
      <w:ins w:id="136" w:author="Hernan Ezequiel Martinez" w:date="2020-05-02T14:37:00Z">
        <w:r>
          <w:t xml:space="preserve">work inside the LIGO observatories. </w:t>
        </w:r>
      </w:ins>
      <w:ins w:id="137" w:author="Hernan Ezequiel Martinez" w:date="2020-05-02T14:40:00Z">
        <w:r>
          <w:t>An "interferometer", in essence, is the sensor in charge of taking these signals from space. It is analogous to an telescope for electromagnetic signals.</w:t>
        </w:r>
      </w:ins>
      <w:ins w:id="138" w:author="Hernan Ezequiel Martinez" w:date="2020-05-02T14:41:00Z">
        <w:r>
          <w:t xml:space="preserve"> </w:t>
        </w:r>
      </w:ins>
      <w:ins w:id="139" w:author="Hernan Ezequiel Martinez" w:date="2020-05-02T14:43:00Z">
        <w:r>
          <w:t>As the name says, an interferometer is a sensor designed to identify interferences. There are of several sizes, but the ones you can find in Livignston and Handford observatories are particularly big; their intent is to catch the specific</w:t>
        </w:r>
      </w:ins>
      <w:ins w:id="140" w:author="Hernan Ezequiel Martinez" w:date="2020-05-02T14:44:00Z">
        <w:r>
          <w:t xml:space="preserve"> interferences produced by a gravitational wave.</w:t>
        </w:r>
      </w:ins>
      <w:ins w:id="141" w:author="Hernan Ezequiel Martinez" w:date="2020-05-02T14:41:00Z">
        <w:r>
          <w:t xml:space="preserve"> </w:t>
        </w:r>
      </w:ins>
    </w:p>
    <w:p w14:paraId="10FE8E86" w14:textId="28BB9978" w:rsidR="00DE4CE9" w:rsidRDefault="00DE4CE9" w:rsidP="00AB6190">
      <w:pPr>
        <w:jc w:val="both"/>
      </w:pPr>
      <w:ins w:id="142" w:author="Hernan Ezequiel Martinez" w:date="2020-05-02T13:56:00Z">
        <w:r w:rsidRPr="006B073B">
          <w:rPr>
            <w:rStyle w:val="Heading4Char"/>
          </w:rPr>
          <w:t xml:space="preserve">Figure </w:t>
        </w:r>
      </w:ins>
      <w:ins w:id="143" w:author="Hernan Ezequiel Martinez" w:date="2020-05-02T13:57:00Z">
        <w:r w:rsidRPr="006B073B">
          <w:rPr>
            <w:rStyle w:val="Heading4Char"/>
          </w:rPr>
          <w:t>2.1</w:t>
        </w:r>
        <w:r>
          <w:t xml:space="preserve"> - The general </w:t>
        </w:r>
      </w:ins>
      <w:ins w:id="144" w:author="Hernan Ezequiel Martinez" w:date="2020-05-03T14:01:00Z">
        <w:r>
          <w:t xml:space="preserve">internal </w:t>
        </w:r>
      </w:ins>
      <w:ins w:id="145" w:author="Hernan Ezequiel Martinez" w:date="2020-05-02T13:57:00Z">
        <w:r>
          <w:t>organization of a LIGO interferometer.</w:t>
        </w:r>
      </w:ins>
      <w:ins w:id="146" w:author="Hernan Ezequiel Martinez" w:date="2020-05-02T14:03:00Z">
        <w:r w:rsidRPr="004B0BE0">
          <w:rPr>
            <w:rStyle w:val="EndnoteReference"/>
            <w:rFonts w:ascii="Times New Roman" w:eastAsia="Times New Roman" w:hAnsi="Times New Roman" w:cs="Times New Roman"/>
            <w:sz w:val="20"/>
            <w:szCs w:val="20"/>
            <w:lang w:val="es-ES_tradnl"/>
          </w:rPr>
          <w:t xml:space="preserve"> </w:t>
        </w:r>
        <w:r>
          <w:rPr>
            <w:rStyle w:val="EndnoteReference"/>
            <w:rFonts w:ascii="Times New Roman" w:eastAsia="Times New Roman" w:hAnsi="Times New Roman" w:cs="Times New Roman"/>
            <w:sz w:val="20"/>
            <w:szCs w:val="20"/>
            <w:lang w:val="es-ES_tradnl"/>
          </w:rPr>
          <w:endnoteReference w:id="7"/>
        </w:r>
      </w:ins>
    </w:p>
    <w:p w14:paraId="2B609F1E" w14:textId="0828C7CD" w:rsidR="00DE4CE9" w:rsidRDefault="00DE4CE9" w:rsidP="00AB6190">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14:anchorId="31A2A938" wp14:editId="1F85B24E">
            <wp:extent cx="4338320" cy="3349392"/>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itational-wave-detection.en.gif"/>
                    <pic:cNvPicPr/>
                  </pic:nvPicPr>
                  <pic:blipFill>
                    <a:blip r:embed="rId9">
                      <a:extLst>
                        <a:ext uri="{28A0092B-C50C-407E-A947-70E740481C1C}">
                          <a14:useLocalDpi xmlns:a14="http://schemas.microsoft.com/office/drawing/2010/main" val="0"/>
                        </a:ext>
                      </a:extLst>
                    </a:blip>
                    <a:stretch>
                      <a:fillRect/>
                    </a:stretch>
                  </pic:blipFill>
                  <pic:spPr>
                    <a:xfrm>
                      <a:off x="0" y="0"/>
                      <a:ext cx="4338320" cy="3349392"/>
                    </a:xfrm>
                    <a:prstGeom prst="rect">
                      <a:avLst/>
                    </a:prstGeom>
                  </pic:spPr>
                </pic:pic>
              </a:graphicData>
            </a:graphic>
          </wp:inline>
        </w:drawing>
      </w:r>
    </w:p>
    <w:p w14:paraId="4CDEF01F" w14:textId="7B39EED4" w:rsidR="00DE4CE9" w:rsidRDefault="00DE4CE9" w:rsidP="00AB6190">
      <w:pPr>
        <w:jc w:val="both"/>
        <w:rPr>
          <w:ins w:id="153" w:author="Hernan Ezequiel Martinez" w:date="2020-06-01T21:29:00Z"/>
        </w:rPr>
      </w:pPr>
      <w:ins w:id="154" w:author="Hernan Ezequiel Martinez" w:date="2020-05-02T14:45:00Z">
        <w:r>
          <w:t>As we can see in figure 2.1, they are build with a single laser beam that is being divided between two rays. The variations in lenght and frequency of any of those two arms in respects to the other produces the detection of a possible signal.</w:t>
        </w:r>
      </w:ins>
    </w:p>
    <w:p w14:paraId="54E1A5EE" w14:textId="77777777" w:rsidR="00FC0C45" w:rsidRDefault="00FC0C45" w:rsidP="00AB6190">
      <w:pPr>
        <w:jc w:val="both"/>
        <w:rPr>
          <w:ins w:id="155" w:author="Hernan Ezequiel Martinez" w:date="2020-06-01T21:29:00Z"/>
        </w:rPr>
      </w:pPr>
    </w:p>
    <w:p w14:paraId="6FA76BDB" w14:textId="77777777" w:rsidR="00FC0C45" w:rsidRDefault="00FC0C45" w:rsidP="00AB6190">
      <w:pPr>
        <w:jc w:val="both"/>
        <w:rPr>
          <w:ins w:id="156" w:author="Hernan Ezequiel Martinez" w:date="2020-06-01T21:29:00Z"/>
        </w:rPr>
      </w:pPr>
    </w:p>
    <w:p w14:paraId="04E1ACF2" w14:textId="77777777" w:rsidR="00FC0C45" w:rsidRDefault="00FC0C45" w:rsidP="00AB6190">
      <w:pPr>
        <w:jc w:val="both"/>
        <w:rPr>
          <w:ins w:id="157" w:author="Hernan Ezequiel Martinez" w:date="2020-06-01T21:29:00Z"/>
        </w:rPr>
      </w:pPr>
    </w:p>
    <w:p w14:paraId="60B4611B" w14:textId="77777777" w:rsidR="00FC0C45" w:rsidRDefault="00FC0C45" w:rsidP="00AB6190">
      <w:pPr>
        <w:jc w:val="both"/>
        <w:rPr>
          <w:ins w:id="158" w:author="Hernan Ezequiel Martinez" w:date="2020-06-01T21:29:00Z"/>
        </w:rPr>
      </w:pPr>
    </w:p>
    <w:p w14:paraId="02FE348F" w14:textId="77777777" w:rsidR="00FC0C45" w:rsidRPr="006B073B" w:rsidRDefault="00FC0C45" w:rsidP="00AB6190">
      <w:pPr>
        <w:jc w:val="both"/>
        <w:rPr>
          <w:ins w:id="159" w:author="Hernan Ezequiel Martinez" w:date="2020-05-02T13:59:00Z"/>
        </w:rPr>
      </w:pPr>
    </w:p>
    <w:p w14:paraId="51476B2A" w14:textId="1FAEBB9E" w:rsidR="00DE4CE9" w:rsidRPr="006B073B" w:rsidRDefault="00DE4CE9" w:rsidP="00AB6190">
      <w:pPr>
        <w:jc w:val="both"/>
        <w:rPr>
          <w:ins w:id="160" w:author="Hernan Ezequiel Martinez" w:date="2020-05-02T13:59:00Z"/>
          <w:rFonts w:ascii="Times New Roman" w:eastAsia="Times New Roman" w:hAnsi="Times New Roman" w:cs="Times New Roman"/>
          <w:sz w:val="20"/>
          <w:szCs w:val="20"/>
          <w:lang w:val="es-ES_tradnl"/>
        </w:rPr>
      </w:pPr>
      <w:ins w:id="161" w:author="Hernan Ezequiel Martinez" w:date="2020-05-02T13:59:00Z">
        <w:r w:rsidRPr="006B073B">
          <w:rPr>
            <w:rStyle w:val="Heading4Char"/>
          </w:rPr>
          <w:t xml:space="preserve">Figure 2.2 </w:t>
        </w:r>
        <w:r w:rsidRPr="006B073B">
          <w:t>-</w:t>
        </w:r>
      </w:ins>
      <w:ins w:id="162" w:author="Hernan Ezequiel Martinez" w:date="2020-05-02T14:00:00Z">
        <w:r w:rsidRPr="006B073B">
          <w:t xml:space="preserve"> LIGO is made up of two observatories: one in Louisiana and one in Washington. Each observatory has two long “arms” that are each more than 2 miles</w:t>
        </w:r>
        <w:r>
          <w:rPr>
            <w:rFonts w:ascii="Helvetica" w:eastAsia="Times New Roman" w:hAnsi="Helvetica" w:cs="Times New Roman"/>
            <w:i/>
            <w:iCs/>
            <w:color w:val="030591"/>
            <w:sz w:val="20"/>
            <w:szCs w:val="20"/>
            <w:shd w:val="clear" w:color="auto" w:fill="FFFFFF"/>
            <w:lang w:val="es-ES_tradnl"/>
          </w:rPr>
          <w:t>.</w:t>
        </w:r>
      </w:ins>
      <w:ins w:id="163" w:author="Hernan Ezequiel Martinez" w:date="2020-05-02T14:01:00Z">
        <w:r>
          <w:rPr>
            <w:rStyle w:val="EndnoteReference"/>
            <w:rFonts w:ascii="Times New Roman" w:eastAsia="Times New Roman" w:hAnsi="Times New Roman" w:cs="Times New Roman"/>
            <w:sz w:val="20"/>
            <w:szCs w:val="20"/>
            <w:lang w:val="es-ES_tradnl"/>
          </w:rPr>
          <w:endnoteReference w:id="8"/>
        </w:r>
      </w:ins>
    </w:p>
    <w:p w14:paraId="6D82502F" w14:textId="6C5BE83E" w:rsidR="00DE4CE9" w:rsidRPr="00DE0AE8" w:rsidRDefault="00DE4CE9" w:rsidP="00AB6190">
      <w:pPr>
        <w:spacing w:after="0" w:line="240" w:lineRule="auto"/>
        <w:jc w:val="both"/>
        <w:rPr>
          <w:ins w:id="166" w:author="Hernan Ezequiel Martinez" w:date="2020-05-02T13:59:00Z"/>
          <w:rFonts w:ascii="Times New Roman" w:eastAsia="Times New Roman" w:hAnsi="Times New Roman" w:cs="Times New Roman"/>
          <w:sz w:val="20"/>
          <w:szCs w:val="20"/>
          <w:lang w:val="es-ES_tradnl"/>
        </w:rPr>
      </w:pPr>
      <w:r w:rsidRPr="006B073B">
        <w:rPr>
          <w:rFonts w:ascii="Times New Roman" w:eastAsia="Times New Roman" w:hAnsi="Times New Roman" w:cs="Times New Roman"/>
          <w:noProof/>
          <w:sz w:val="20"/>
          <w:szCs w:val="20"/>
          <w:lang w:val="en-US"/>
        </w:rPr>
        <w:drawing>
          <wp:inline distT="0" distB="0" distL="0" distR="0" wp14:anchorId="52EF069D" wp14:editId="483E74DA">
            <wp:extent cx="4346575" cy="2849421"/>
            <wp:effectExtent l="0" t="0" r="0" b="0"/>
            <wp:docPr id="2" name="Picture 2" descr="Macintosh HD:Users:hernanezequielmartinez:Downloads:ligo.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ernanezequielmartinez:Downloads:ligo.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6575" cy="2849421"/>
                    </a:xfrm>
                    <a:prstGeom prst="rect">
                      <a:avLst/>
                    </a:prstGeom>
                    <a:noFill/>
                    <a:ln>
                      <a:noFill/>
                    </a:ln>
                  </pic:spPr>
                </pic:pic>
              </a:graphicData>
            </a:graphic>
          </wp:inline>
        </w:drawing>
      </w:r>
    </w:p>
    <w:p w14:paraId="56473A5E" w14:textId="3BE70346" w:rsidR="00DE4CE9" w:rsidRDefault="00DE4CE9" w:rsidP="00AB6190">
      <w:pPr>
        <w:jc w:val="both"/>
        <w:rPr>
          <w:rFonts w:ascii="Times New Roman" w:eastAsia="Times New Roman" w:hAnsi="Times New Roman" w:cs="Times New Roman"/>
          <w:sz w:val="20"/>
          <w:szCs w:val="20"/>
        </w:rPr>
      </w:pPr>
      <w:ins w:id="167" w:author="Hernan Ezequiel Martinez" w:date="2020-05-02T13:59:00Z">
        <w:r>
          <w:rPr>
            <w:rFonts w:ascii="Times New Roman" w:eastAsia="Times New Roman" w:hAnsi="Times New Roman" w:cs="Times New Roman"/>
            <w:sz w:val="20"/>
            <w:szCs w:val="20"/>
          </w:rPr>
          <w:t xml:space="preserve"> </w:t>
        </w:r>
      </w:ins>
    </w:p>
    <w:p w14:paraId="06506FA9" w14:textId="6ABB526C" w:rsidR="00DE4CE9" w:rsidDel="00A85074" w:rsidRDefault="00DE4CE9" w:rsidP="00AB6190">
      <w:pPr>
        <w:jc w:val="both"/>
      </w:pPr>
      <w:ins w:id="168" w:author="Hernan Ezequiel Martinez" w:date="2020-05-02T14:48:00Z">
        <w:r>
          <w:t>Since an interferometer catches interferences, they are highly sensitive to all sort of white noise. There are techniquer and challenges associated with there measurements, specifically with the filtering and clearence of the signal</w:t>
        </w:r>
      </w:ins>
      <w:r>
        <w:rPr>
          <w:rStyle w:val="EndnoteReference"/>
        </w:rPr>
        <w:endnoteReference w:id="9"/>
      </w:r>
      <w:ins w:id="171" w:author="Hernan Ezequiel Martinez" w:date="2020-05-02T14:49:00Z">
        <w:r>
          <w:t xml:space="preserve"> The signals grabed by the sensors are digitalized for its later analysis. They are structured in databrust that are measured by second</w:t>
        </w:r>
      </w:ins>
      <w:r>
        <w:rPr>
          <w:rStyle w:val="EndnoteReference"/>
        </w:rPr>
        <w:endnoteReference w:id="10"/>
      </w:r>
      <w:ins w:id="178" w:author="Hernan Ezequiel Martinez" w:date="2020-05-02T14:49:00Z">
        <w:r>
          <w:t>.</w:t>
        </w:r>
      </w:ins>
    </w:p>
    <w:p w14:paraId="60303277" w14:textId="3D3CAA35" w:rsidR="00DE4CE9" w:rsidRDefault="00DE4CE9" w:rsidP="00AB6190">
      <w:pPr>
        <w:jc w:val="both"/>
      </w:pPr>
      <w:ins w:id="179" w:author="Hernan Ezequiel Martinez" w:date="2020-05-02T14:51:00Z">
        <w:r>
          <w:t xml:space="preserve">Some of the historical data is available. The current dataset isn't open to the public. What is available is a </w:t>
        </w:r>
      </w:ins>
      <w:ins w:id="180" w:author="Hernan Ezequiel Martinez" w:date="2020-05-02T14:52:00Z">
        <w:r>
          <w:t xml:space="preserve">public </w:t>
        </w:r>
      </w:ins>
      <w:ins w:id="181" w:author="Hernan Ezequiel Martinez" w:date="2020-05-02T14:51:00Z">
        <w:r>
          <w:t xml:space="preserve">subset </w:t>
        </w:r>
      </w:ins>
      <w:ins w:id="182" w:author="Hernan Ezequiel Martinez" w:date="2020-05-02T14:52:00Z">
        <w:r>
          <w:t>that is avaiable and refers to past observation run. These are data already classified and treated. In this sense, we will be able to work with data that is already classified and tagged by other scientist.</w:t>
        </w:r>
      </w:ins>
    </w:p>
    <w:p w14:paraId="61AC2BD8" w14:textId="4620FA18" w:rsidR="00DE4CE9" w:rsidRDefault="00DE4CE9" w:rsidP="00AB6190">
      <w:pPr>
        <w:jc w:val="both"/>
      </w:pPr>
      <w:ins w:id="183" w:author="Hernan Ezequiel Martinez" w:date="2020-05-02T14:54:00Z">
        <w:r>
          <w:t>Currently, the data is obtained from four different observatories:</w:t>
        </w:r>
      </w:ins>
    </w:p>
    <w:p w14:paraId="251AEE03" w14:textId="77777777" w:rsidR="00DE4CE9" w:rsidRPr="000814E9" w:rsidRDefault="00DE4CE9" w:rsidP="00AB6190">
      <w:pPr>
        <w:pStyle w:val="ListParagraph"/>
        <w:numPr>
          <w:ilvl w:val="0"/>
          <w:numId w:val="23"/>
        </w:numPr>
        <w:ind w:left="436"/>
        <w:jc w:val="both"/>
      </w:pPr>
      <w:r w:rsidRPr="000814E9">
        <w:rPr>
          <w:rFonts w:ascii="Courier" w:hAnsi="Courier" w:cs="Courier"/>
          <w:bdr w:val="none" w:sz="0" w:space="0" w:color="auto" w:frame="1"/>
          <w:shd w:val="clear" w:color="auto" w:fill="FFFFFF"/>
        </w:rPr>
        <w:t>'G1</w:t>
      </w:r>
      <w:r w:rsidRPr="000814E9">
        <w:t>' - GEO600</w:t>
      </w:r>
    </w:p>
    <w:p w14:paraId="1529BC30" w14:textId="77777777" w:rsidR="00DE4CE9" w:rsidRPr="000814E9" w:rsidRDefault="00DE4CE9" w:rsidP="00AB6190">
      <w:pPr>
        <w:pStyle w:val="ListParagraph"/>
        <w:numPr>
          <w:ilvl w:val="0"/>
          <w:numId w:val="23"/>
        </w:numPr>
        <w:ind w:left="436"/>
        <w:jc w:val="both"/>
      </w:pPr>
      <w:r w:rsidRPr="000814E9">
        <w:rPr>
          <w:rFonts w:ascii="Courier" w:hAnsi="Courier" w:cs="Courier"/>
          <w:bdr w:val="none" w:sz="0" w:space="0" w:color="auto" w:frame="1"/>
          <w:shd w:val="clear" w:color="auto" w:fill="FFFFFF"/>
        </w:rPr>
        <w:t>'H1'</w:t>
      </w:r>
      <w:r w:rsidRPr="000814E9">
        <w:t> - LIGO-Hanford</w:t>
      </w:r>
    </w:p>
    <w:p w14:paraId="7D2541C5" w14:textId="77777777" w:rsidR="00DE4CE9" w:rsidRPr="000814E9" w:rsidRDefault="00DE4CE9" w:rsidP="00AB6190">
      <w:pPr>
        <w:pStyle w:val="ListParagraph"/>
        <w:numPr>
          <w:ilvl w:val="0"/>
          <w:numId w:val="23"/>
        </w:numPr>
        <w:ind w:left="436"/>
        <w:jc w:val="both"/>
      </w:pPr>
      <w:r w:rsidRPr="000814E9">
        <w:rPr>
          <w:rFonts w:ascii="Courier" w:hAnsi="Courier" w:cs="Courier"/>
          <w:bdr w:val="none" w:sz="0" w:space="0" w:color="auto" w:frame="1"/>
          <w:shd w:val="clear" w:color="auto" w:fill="FFFFFF"/>
        </w:rPr>
        <w:t>'L1'</w:t>
      </w:r>
      <w:r w:rsidRPr="000814E9">
        <w:t> - LIGO-Livingston</w:t>
      </w:r>
    </w:p>
    <w:p w14:paraId="19591596" w14:textId="77777777" w:rsidR="00DE4CE9" w:rsidRPr="000814E9" w:rsidRDefault="00DE4CE9" w:rsidP="00AB6190">
      <w:pPr>
        <w:pStyle w:val="ListParagraph"/>
        <w:numPr>
          <w:ilvl w:val="0"/>
          <w:numId w:val="23"/>
        </w:numPr>
        <w:ind w:left="436"/>
        <w:jc w:val="both"/>
      </w:pPr>
      <w:r w:rsidRPr="000814E9">
        <w:rPr>
          <w:rFonts w:ascii="Courier" w:hAnsi="Courier" w:cs="Courier"/>
          <w:bdr w:val="none" w:sz="0" w:space="0" w:color="auto" w:frame="1"/>
          <w:shd w:val="clear" w:color="auto" w:fill="FFFFFF"/>
        </w:rPr>
        <w:t>'V1'</w:t>
      </w:r>
      <w:r w:rsidRPr="000814E9">
        <w:t> - (Advanced) Virgo</w:t>
      </w:r>
    </w:p>
    <w:p w14:paraId="099DC814" w14:textId="77777777" w:rsidR="00DE4CE9" w:rsidRPr="00BE695F" w:rsidRDefault="00DE4CE9" w:rsidP="00AB6190">
      <w:pPr>
        <w:jc w:val="both"/>
      </w:pPr>
    </w:p>
    <w:p w14:paraId="064317A8" w14:textId="26F1FD8F" w:rsidR="00DE4CE9" w:rsidRDefault="00DE4CE9" w:rsidP="00AB6190">
      <w:pPr>
        <w:jc w:val="both"/>
      </w:pPr>
      <w:ins w:id="184" w:author="Hernan Ezequiel Martinez" w:date="2020-05-02T14:54:00Z">
        <w:r>
          <w:t>These sensors create datasets from the same events, measured by different latitudes and longitudes in the earth.</w:t>
        </w:r>
      </w:ins>
      <w:ins w:id="185" w:author="Hernan Ezequiel Martinez" w:date="2020-05-02T14:55:00Z">
        <w:r>
          <w:t xml:space="preserve"> These varied measurements help to apply techniques that could help in the identification of miss readings or false positives in the identification of waves.</w:t>
        </w:r>
      </w:ins>
      <w:ins w:id="186" w:author="Hernan Ezequiel Martinez" w:date="2020-05-02T14:56:00Z">
        <w:r>
          <w:t xml:space="preserve"> There are some specific signals that looks very closely to what a gravitaional wave might look like, they are referred as glitches.</w:t>
        </w:r>
      </w:ins>
    </w:p>
    <w:p w14:paraId="3214DCBD" w14:textId="04F2D953" w:rsidR="00DE4CE9" w:rsidRDefault="00DE4CE9" w:rsidP="00AB6190">
      <w:pPr>
        <w:jc w:val="both"/>
        <w:rPr>
          <w:ins w:id="187" w:author="Hernan Ezequiel Martinez" w:date="2020-05-02T15:00:00Z"/>
        </w:rPr>
      </w:pPr>
      <w:ins w:id="188" w:author="Hernan Ezequiel Martinez" w:date="2020-05-02T14:57:00Z">
        <w:r>
          <w:t>The glitches can be defined as peculiarities in the signal that simulate o are similar to what a gravitational wave might look like</w:t>
        </w:r>
      </w:ins>
      <w:ins w:id="189" w:author="Hernan Ezequiel Martinez" w:date="2020-05-02T14:58:00Z">
        <w:r>
          <w:t>.</w:t>
        </w:r>
      </w:ins>
      <w:ins w:id="190" w:author="Hernan Ezequiel Martinez" w:date="2020-05-02T14:57:00Z">
        <w:r w:rsidRPr="00A762D3">
          <w:rPr>
            <w:rStyle w:val="EndnoteReference"/>
          </w:rPr>
          <w:t xml:space="preserve"> </w:t>
        </w:r>
        <w:r>
          <w:rPr>
            <w:rStyle w:val="EndnoteReference"/>
          </w:rPr>
          <w:endnoteReference w:id="11"/>
        </w:r>
      </w:ins>
      <w:ins w:id="195" w:author="Hernan Ezequiel Martinez" w:date="2020-05-02T14:58:00Z">
        <w:r>
          <w:t xml:space="preserve"> These gitches in the readings are false positives in the signal reading and supposes one of the artifacts most dreaded in the study of these events.</w:t>
        </w:r>
      </w:ins>
      <w:ins w:id="196" w:author="Hernan Ezequiel Martinez" w:date="2020-05-02T14:59:00Z">
        <w:r>
          <w:t xml:space="preserve"> </w:t>
        </w:r>
      </w:ins>
    </w:p>
    <w:p w14:paraId="7387E6DE" w14:textId="34FB5A4F" w:rsidR="00DE4CE9" w:rsidRDefault="00DE4CE9" w:rsidP="00AB6190">
      <w:pPr>
        <w:jc w:val="both"/>
        <w:rPr>
          <w:ins w:id="197" w:author="Hernan Ezequiel Martinez" w:date="2020-05-02T14:57:00Z"/>
        </w:rPr>
      </w:pPr>
      <w:ins w:id="198" w:author="Hernan Ezequiel Martinez" w:date="2020-05-02T15:00:00Z">
        <w:r>
          <w:t>These measurements are standarized and are resolved in standard datesets that can be consumed by a Python</w:t>
        </w:r>
      </w:ins>
      <w:ins w:id="199" w:author="Hernan Ezequiel Martinez" w:date="2020-05-02T15:02:00Z">
        <w:r>
          <w:t>. There are in place several efforts to work in the measurements and clean the signal out of noise</w:t>
        </w:r>
      </w:ins>
      <w:ins w:id="200" w:author="Hernan Ezequiel Martinez" w:date="2020-05-02T15:04:00Z">
        <w:r>
          <w:rPr>
            <w:rStyle w:val="EndnoteReference"/>
          </w:rPr>
          <w:endnoteReference w:id="12"/>
        </w:r>
      </w:ins>
      <w:ins w:id="204" w:author="Hernan Ezequiel Martinez" w:date="2020-05-02T15:03:00Z">
        <w:r>
          <w:t>.</w:t>
        </w:r>
      </w:ins>
      <w:ins w:id="205" w:author="Hernan Ezequiel Martinez" w:date="2020-05-02T15:04:00Z">
        <w:r>
          <w:t xml:space="preserve">  We understand that there are a variation of methods to test and apply for this to be accomplished; we are going to be centering our efforts to make use of a technique </w:t>
        </w:r>
      </w:ins>
      <w:ins w:id="206" w:author="Hernan Ezequiel Martinez" w:date="2020-05-02T15:06:00Z">
        <w:r>
          <w:t>denominated</w:t>
        </w:r>
      </w:ins>
      <w:ins w:id="207" w:author="Hernan Ezequiel Martinez" w:date="2020-05-02T15:04:00Z">
        <w:r>
          <w:t xml:space="preserve"> Deep Filtering</w:t>
        </w:r>
      </w:ins>
      <w:ins w:id="208" w:author="Hernan Ezequiel Martinez" w:date="2020-05-02T15:05:00Z">
        <w:r>
          <w:rPr>
            <w:rStyle w:val="EndnoteReference"/>
          </w:rPr>
          <w:endnoteReference w:id="13"/>
        </w:r>
      </w:ins>
      <w:ins w:id="218" w:author="Hernan Ezequiel Martinez" w:date="2020-05-02T15:06:00Z">
        <w:r>
          <w:t xml:space="preserve"> which is making usage of convolutional networks and other machine learning applications</w:t>
        </w:r>
      </w:ins>
      <w:ins w:id="219" w:author="Hernan Ezequiel Martinez" w:date="2020-05-02T15:05:00Z">
        <w:r>
          <w:t>.</w:t>
        </w:r>
      </w:ins>
      <w:ins w:id="220" w:author="Hernan Ezequiel Martinez" w:date="2020-05-02T15:07:00Z">
        <w:r>
          <w:t xml:space="preserve"> </w:t>
        </w:r>
      </w:ins>
      <w:ins w:id="221" w:author="Hernan Ezequiel Martinez" w:date="2020-05-02T15:06:00Z">
        <w:r>
          <w:t xml:space="preserve"> </w:t>
        </w:r>
      </w:ins>
      <w:ins w:id="222" w:author="Hernan Ezequiel Martinez" w:date="2020-05-02T15:04:00Z">
        <w:r>
          <w:t xml:space="preserve"> </w:t>
        </w:r>
      </w:ins>
    </w:p>
    <w:p w14:paraId="0C559D7E" w14:textId="77777777" w:rsidR="00DE4CE9" w:rsidRPr="00EE1C77" w:rsidRDefault="00DE4CE9" w:rsidP="00EE1C77">
      <w:pPr>
        <w:rPr>
          <w:ins w:id="223" w:author="Hernan Ezequiel Martinez" w:date="2020-05-01T16:55:00Z"/>
        </w:rPr>
      </w:pPr>
    </w:p>
    <w:p w14:paraId="19934D9B" w14:textId="37416B58" w:rsidR="00DE4CE9" w:rsidRDefault="00DE4CE9" w:rsidP="007E1A70">
      <w:pPr>
        <w:pStyle w:val="Heading2"/>
        <w:rPr>
          <w:ins w:id="224" w:author="Hernan Ezequiel Martinez" w:date="2020-05-02T15:37:00Z"/>
        </w:rPr>
      </w:pPr>
      <w:bookmarkStart w:id="225" w:name="_Toc450146834"/>
      <w:r w:rsidRPr="00DB52D6">
        <w:t xml:space="preserve">3. </w:t>
      </w:r>
      <w:ins w:id="226" w:author="Hernan Ezequiel Martinez" w:date="2020-05-02T15:20:00Z">
        <w:r>
          <w:t>Problem definition</w:t>
        </w:r>
      </w:ins>
      <w:bookmarkEnd w:id="225"/>
    </w:p>
    <w:p w14:paraId="1E88A52D" w14:textId="77777777" w:rsidR="00DE4CE9" w:rsidRPr="008345E8" w:rsidRDefault="00DE4CE9"/>
    <w:p w14:paraId="7D4ECDEE" w14:textId="63BC7B08" w:rsidR="00DE4CE9" w:rsidRDefault="00DE4CE9" w:rsidP="00AB6190">
      <w:pPr>
        <w:jc w:val="both"/>
      </w:pPr>
      <w:ins w:id="227" w:author="Hernan Ezequiel Martinez" w:date="2020-05-02T15:22:00Z">
        <w:r>
          <w:t>There was a challenge held for t</w:t>
        </w:r>
        <w:r w:rsidR="004B6614">
          <w:t>he LIGO open data worshop of 2020</w:t>
        </w:r>
        <w:r>
          <w:rPr>
            <w:rStyle w:val="EndnoteReference"/>
            <w:rFonts w:ascii="Times New Roman" w:hAnsi="Times New Roman" w:cs="Times New Roman"/>
            <w:sz w:val="28"/>
            <w:szCs w:val="28"/>
          </w:rPr>
          <w:endnoteReference w:id="14"/>
        </w:r>
      </w:ins>
      <w:ins w:id="233" w:author="Hernan Ezequiel Martinez" w:date="2020-05-02T15:26:00Z">
        <w:r>
          <w:t xml:space="preserve">, in which with a limited and open held data they tried to classify several binary black holes </w:t>
        </w:r>
      </w:ins>
      <w:ins w:id="234" w:author="Hernan Ezequiel Martinez" w:date="2020-05-02T15:30:00Z">
        <w:r>
          <w:t>generated</w:t>
        </w:r>
      </w:ins>
      <w:ins w:id="235" w:author="Hernan Ezequiel Martinez" w:date="2020-05-02T15:26:00Z">
        <w:r>
          <w:t xml:space="preserve"> by the scientist</w:t>
        </w:r>
      </w:ins>
      <w:ins w:id="236" w:author="Hernan Ezequiel Martinez" w:date="2020-05-02T15:30:00Z">
        <w:r>
          <w:t>s</w:t>
        </w:r>
      </w:ins>
      <w:ins w:id="237" w:author="Hernan Ezequiel Martinez" w:date="2020-05-02T15:26:00Z">
        <w:r>
          <w:t xml:space="preserve"> that held the workshop. </w:t>
        </w:r>
      </w:ins>
      <w:ins w:id="238" w:author="Hernan Ezequiel Martinez" w:date="2020-05-02T15:30:00Z">
        <w:r>
          <w:t>The aim was to allow students and</w:t>
        </w:r>
      </w:ins>
      <w:ins w:id="239" w:author="Hernan Ezequiel Martinez" w:date="2020-05-02T15:31:00Z">
        <w:r>
          <w:t xml:space="preserve"> senior scientists to learn about the datasets structure and software tools</w:t>
        </w:r>
        <w:r>
          <w:rPr>
            <w:rStyle w:val="EndnoteReference"/>
            <w:rFonts w:ascii="Times New Roman" w:hAnsi="Times New Roman" w:cs="Times New Roman"/>
            <w:sz w:val="28"/>
            <w:szCs w:val="28"/>
          </w:rPr>
          <w:endnoteReference w:id="15"/>
        </w:r>
        <w:r>
          <w:t>.</w:t>
        </w:r>
      </w:ins>
      <w:ins w:id="242" w:author="Hernan Ezequiel Martinez" w:date="2020-05-02T15:32:00Z">
        <w:r>
          <w:t xml:space="preserve"> </w:t>
        </w:r>
      </w:ins>
      <w:ins w:id="243" w:author="Hernan Ezequiel Martinez" w:date="2020-06-01T21:09:00Z">
        <w:r w:rsidR="004B6614">
          <w:t xml:space="preserve">In the same workshop, during 2019, </w:t>
        </w:r>
      </w:ins>
      <w:ins w:id="244" w:author="Hernan Ezequiel Martinez" w:date="2020-05-02T15:32:00Z">
        <w:r w:rsidR="004B6614">
          <w:t>t</w:t>
        </w:r>
        <w:r>
          <w:t>he results for the four challenges were mixed, being the fourt challenge the only one that didn't received any points</w:t>
        </w:r>
      </w:ins>
      <w:ins w:id="245" w:author="Hernan Ezequiel Martinez" w:date="2020-05-02T15:34:00Z">
        <w:r>
          <w:rPr>
            <w:rStyle w:val="EndnoteReference"/>
            <w:rFonts w:ascii="Times New Roman" w:hAnsi="Times New Roman" w:cs="Times New Roman"/>
            <w:sz w:val="28"/>
            <w:szCs w:val="28"/>
          </w:rPr>
          <w:endnoteReference w:id="16"/>
        </w:r>
      </w:ins>
      <w:ins w:id="254" w:author="Hernan Ezequiel Martinez" w:date="2020-05-02T15:32:00Z">
        <w:r>
          <w:t>.</w:t>
        </w:r>
      </w:ins>
      <w:ins w:id="255" w:author="Hernan Ezequiel Martinez" w:date="2020-05-02T15:34:00Z">
        <w:r>
          <w:t xml:space="preserve"> The problem, in essence, was to </w:t>
        </w:r>
      </w:ins>
      <w:ins w:id="256" w:author="Hernan Ezequiel Martinez" w:date="2020-05-02T15:36:00Z">
        <w:r>
          <w:t>develop a method to</w:t>
        </w:r>
      </w:ins>
      <w:ins w:id="257" w:author="Hernan Ezequiel Martinez" w:date="2020-05-02T15:34:00Z">
        <w:r>
          <w:t xml:space="preserve"> identify as many signals as possible with</w:t>
        </w:r>
      </w:ins>
      <w:ins w:id="258" w:author="Hernan Ezequiel Martinez" w:date="2020-05-02T15:37:00Z">
        <w:r>
          <w:t>in</w:t>
        </w:r>
      </w:ins>
      <w:ins w:id="259" w:author="Hernan Ezequiel Martinez" w:date="2020-05-02T15:34:00Z">
        <w:r>
          <w:t xml:space="preserve"> the given dataset. </w:t>
        </w:r>
      </w:ins>
      <w:r w:rsidR="006C46C2">
        <w:t xml:space="preserve"> The difficulty</w:t>
      </w:r>
      <w:r w:rsidR="00AE22F3">
        <w:t xml:space="preserve"> to classify these waves is high, given that the line and the readings come loaded of noise. Therefore, developing a technique that could classify gravitational waves could be of great value for the average astrophycisist. </w:t>
      </w:r>
    </w:p>
    <w:p w14:paraId="2F1615CB" w14:textId="69D8208E" w:rsidR="00DE4CE9" w:rsidRDefault="00AE22F3" w:rsidP="00AA6B5C">
      <w:pPr>
        <w:jc w:val="both"/>
      </w:pPr>
      <w:r>
        <w:t>We got a dataset of pre-classified spectrograms that we might use as a base study to show and reproduce how a project like Gravity Spy could have been developed. Since the dataset for the same paper is publicitly available; to reproduce these findings between different techniques could end being of great value for the people involved in the classification of these signals.</w:t>
      </w:r>
    </w:p>
    <w:p w14:paraId="3D1F54E8" w14:textId="77777777" w:rsidR="00AA6B5C" w:rsidRDefault="00AA6B5C" w:rsidP="007E1A70">
      <w:pPr>
        <w:pStyle w:val="Heading2"/>
      </w:pPr>
      <w:bookmarkStart w:id="260" w:name="_Toc450146835"/>
    </w:p>
    <w:p w14:paraId="4314E703" w14:textId="266A365D" w:rsidR="00DE4CE9" w:rsidRDefault="00DE4CE9" w:rsidP="007E1A70">
      <w:pPr>
        <w:pStyle w:val="Heading2"/>
      </w:pPr>
      <w:r w:rsidRPr="00DB52D6">
        <w:t xml:space="preserve">4. </w:t>
      </w:r>
      <w:ins w:id="261" w:author="Hernan Ezequiel Martinez" w:date="2020-05-02T15:38:00Z">
        <w:r>
          <w:t>Study justification</w:t>
        </w:r>
      </w:ins>
      <w:bookmarkEnd w:id="260"/>
    </w:p>
    <w:p w14:paraId="07699315" w14:textId="77777777" w:rsidR="00DE4CE9" w:rsidRDefault="00DE4CE9" w:rsidP="007E1A70">
      <w:pPr>
        <w:rPr>
          <w:ins w:id="262" w:author="Hernan Ezequiel Martinez" w:date="2020-05-02T15:38:00Z"/>
        </w:rPr>
      </w:pPr>
    </w:p>
    <w:p w14:paraId="051311C1" w14:textId="134AB155" w:rsidR="00DE4CE9" w:rsidRDefault="00DE4CE9" w:rsidP="00AB6190">
      <w:pPr>
        <w:jc w:val="both"/>
        <w:rPr>
          <w:ins w:id="263" w:author="Hernan Ezequiel Martinez" w:date="2020-05-02T15:47:00Z"/>
        </w:rPr>
      </w:pPr>
      <w:ins w:id="264" w:author="Hernan Ezequiel Martinez" w:date="2020-05-02T15:44:00Z">
        <w:r>
          <w:t>Application of some of the ideas of</w:t>
        </w:r>
      </w:ins>
      <w:ins w:id="265" w:author="Hernan Ezequiel Martinez" w:date="2020-05-02T15:38:00Z">
        <w:r>
          <w:t xml:space="preserve"> </w:t>
        </w:r>
      </w:ins>
      <w:r w:rsidR="00AA6B5C">
        <w:t>machine</w:t>
      </w:r>
      <w:ins w:id="266" w:author="Hernan Ezequiel Martinez" w:date="2020-05-02T15:38:00Z">
        <w:r>
          <w:t xml:space="preserve"> </w:t>
        </w:r>
      </w:ins>
      <w:ins w:id="267" w:author="Hernan Ezequiel Martinez" w:date="2020-05-02T15:41:00Z">
        <w:r>
          <w:t>learning</w:t>
        </w:r>
      </w:ins>
      <w:ins w:id="268" w:author="Hernan Ezequiel Martinez" w:date="2020-05-02T15:44:00Z">
        <w:r>
          <w:t xml:space="preserve"> and deep filtering</w:t>
        </w:r>
      </w:ins>
      <w:ins w:id="269" w:author="Hernan Ezequiel Martinez" w:date="2020-05-02T15:39:00Z">
        <w:r>
          <w:rPr>
            <w:rStyle w:val="EndnoteReference"/>
          </w:rPr>
          <w:endnoteReference w:id="17"/>
        </w:r>
        <w:r>
          <w:t xml:space="preserve"> to the identification of the gravitational signals within the scope of the given</w:t>
        </w:r>
      </w:ins>
      <w:r w:rsidR="00AA6B5C">
        <w:t xml:space="preserve"> dataset</w:t>
      </w:r>
      <w:r w:rsidR="000854C7">
        <w:t xml:space="preserve"> and evaluate its performance could be of great use</w:t>
      </w:r>
      <w:r w:rsidR="00C92C47">
        <w:t xml:space="preserve"> for the further development of the field</w:t>
      </w:r>
      <w:ins w:id="272" w:author="Hernan Ezequiel Martinez" w:date="2020-05-02T15:39:00Z">
        <w:r>
          <w:t xml:space="preserve">. We understand that this could give us a better understanding of how </w:t>
        </w:r>
      </w:ins>
      <w:r w:rsidR="000854C7">
        <w:t>different techniques could</w:t>
      </w:r>
      <w:ins w:id="273" w:author="Hernan Ezequiel Martinez" w:date="2020-05-02T15:39:00Z">
        <w:r>
          <w:t xml:space="preserve"> behave in relation with such a complex and noisy signal. If we reach the correct identification of a subset of the events, we'll be placed a first steps into the classification of such signals. </w:t>
        </w:r>
      </w:ins>
      <w:ins w:id="274" w:author="Hernan Ezequiel Martinez" w:date="2020-05-02T15:47:00Z">
        <w:r>
          <w:t xml:space="preserve"> </w:t>
        </w:r>
      </w:ins>
      <w:r w:rsidR="00C92C47">
        <w:t>Such</w:t>
      </w:r>
      <w:ins w:id="275" w:author="Hernan Ezequiel Martinez" w:date="2020-05-02T15:47:00Z">
        <w:r>
          <w:t xml:space="preserve"> applications could hit onto the following fields:</w:t>
        </w:r>
      </w:ins>
    </w:p>
    <w:p w14:paraId="1F87E15D" w14:textId="148B7616" w:rsidR="00DE4CE9" w:rsidRDefault="00DE4CE9" w:rsidP="00AB6190">
      <w:pPr>
        <w:pStyle w:val="ListParagraph"/>
        <w:numPr>
          <w:ilvl w:val="0"/>
          <w:numId w:val="22"/>
        </w:numPr>
        <w:ind w:left="720"/>
        <w:jc w:val="both"/>
        <w:rPr>
          <w:ins w:id="276" w:author="Hernan Ezequiel Martinez" w:date="2020-05-02T15:47:00Z"/>
        </w:rPr>
      </w:pPr>
      <w:ins w:id="277" w:author="Hernan Ezequiel Martinez" w:date="2020-05-02T15:47:00Z">
        <w:r>
          <w:t>Filtering of noise signals obtained from other deep space sources.</w:t>
        </w:r>
      </w:ins>
    </w:p>
    <w:p w14:paraId="314D4DB9" w14:textId="725BCA39" w:rsidR="00DE4CE9" w:rsidRDefault="00DE4CE9" w:rsidP="00AB6190">
      <w:pPr>
        <w:pStyle w:val="ListParagraph"/>
        <w:numPr>
          <w:ilvl w:val="0"/>
          <w:numId w:val="22"/>
        </w:numPr>
        <w:ind w:left="720"/>
        <w:jc w:val="both"/>
        <w:rPr>
          <w:ins w:id="278" w:author="Hernan Ezequiel Martinez" w:date="2020-05-02T15:48:00Z"/>
        </w:rPr>
      </w:pPr>
      <w:ins w:id="279" w:author="Hernan Ezequiel Martinez" w:date="2020-05-02T15:47:00Z">
        <w:r>
          <w:t xml:space="preserve">Identification of patterns in sensors of other sorts in noisy environments. </w:t>
        </w:r>
      </w:ins>
    </w:p>
    <w:p w14:paraId="41F3A8FF" w14:textId="68C0D7AB" w:rsidR="00DE4CE9" w:rsidRDefault="00DE4CE9" w:rsidP="00AB6190">
      <w:pPr>
        <w:pStyle w:val="ListParagraph"/>
        <w:numPr>
          <w:ilvl w:val="0"/>
          <w:numId w:val="22"/>
        </w:numPr>
        <w:ind w:left="720"/>
        <w:jc w:val="both"/>
      </w:pPr>
      <w:ins w:id="280" w:author="Hernan Ezequiel Martinez" w:date="2020-05-02T15:49:00Z">
        <w:r>
          <w:t>Voice filtering in noisy environments.</w:t>
        </w:r>
      </w:ins>
    </w:p>
    <w:p w14:paraId="4669ED49" w14:textId="37DD752A" w:rsidR="00DE4CE9" w:rsidRDefault="00DE4CE9" w:rsidP="00AB6190">
      <w:pPr>
        <w:pStyle w:val="ListParagraph"/>
        <w:numPr>
          <w:ilvl w:val="0"/>
          <w:numId w:val="22"/>
        </w:numPr>
        <w:ind w:left="720"/>
        <w:jc w:val="both"/>
      </w:pPr>
      <w:ins w:id="281" w:author="Hernan Ezequiel Martinez" w:date="2020-05-02T15:50:00Z">
        <w:r>
          <w:t>Surveillance and the development of better sensors in the building of satellites.</w:t>
        </w:r>
      </w:ins>
    </w:p>
    <w:p w14:paraId="4CB26415" w14:textId="55738687" w:rsidR="00145D2E" w:rsidRDefault="00145D2E" w:rsidP="00AB6190">
      <w:pPr>
        <w:pStyle w:val="ListParagraph"/>
        <w:numPr>
          <w:ilvl w:val="0"/>
          <w:numId w:val="22"/>
        </w:numPr>
        <w:ind w:left="720"/>
        <w:jc w:val="both"/>
      </w:pPr>
      <w:r>
        <w:t>Identification of different human verbal languages and their translations.</w:t>
      </w:r>
    </w:p>
    <w:p w14:paraId="491EA645" w14:textId="7C587853" w:rsidR="00DE4CE9" w:rsidRDefault="00DE4CE9" w:rsidP="00AB6190">
      <w:pPr>
        <w:jc w:val="both"/>
      </w:pPr>
      <w:ins w:id="282" w:author="Hernan Ezequiel Martinez" w:date="2020-05-02T15:52:00Z">
        <w:r>
          <w:t xml:space="preserve">These signals provide us a challenge to identify </w:t>
        </w:r>
      </w:ins>
      <w:ins w:id="283" w:author="Hernan Ezequiel Martinez" w:date="2020-05-02T15:55:00Z">
        <w:r>
          <w:t>them</w:t>
        </w:r>
      </w:ins>
      <w:ins w:id="284" w:author="Hernan Ezequiel Martinez" w:date="2020-05-02T15:52:00Z">
        <w:r>
          <w:t>. Developing</w:t>
        </w:r>
      </w:ins>
      <w:ins w:id="285" w:author="Hernan Ezequiel Martinez" w:date="2020-05-02T15:54:00Z">
        <w:r>
          <w:t xml:space="preserve"> or reproducing techniques </w:t>
        </w:r>
      </w:ins>
      <w:ins w:id="286" w:author="Hernan Ezequiel Martinez" w:date="2020-05-02T15:56:00Z">
        <w:r>
          <w:t>on such</w:t>
        </w:r>
      </w:ins>
      <w:r w:rsidR="000854C7">
        <w:t xml:space="preserve"> </w:t>
      </w:r>
      <w:ins w:id="287" w:author="Hernan Ezequiel Martinez" w:date="2020-05-02T15:56:00Z">
        <w:r>
          <w:t xml:space="preserve">a dataset </w:t>
        </w:r>
      </w:ins>
      <w:ins w:id="288" w:author="Hernan Ezequiel Martinez" w:date="2020-05-02T15:54:00Z">
        <w:r>
          <w:t xml:space="preserve">could help </w:t>
        </w:r>
      </w:ins>
      <w:ins w:id="289" w:author="Hernan Ezequiel Martinez" w:date="2020-05-02T15:56:00Z">
        <w:r>
          <w:t xml:space="preserve">us </w:t>
        </w:r>
      </w:ins>
      <w:ins w:id="290" w:author="Hernan Ezequiel Martinez" w:date="2020-05-02T15:54:00Z">
        <w:r>
          <w:t xml:space="preserve">to apply the same models to different </w:t>
        </w:r>
      </w:ins>
      <w:r w:rsidR="00145D2E">
        <w:t>problems</w:t>
      </w:r>
      <w:ins w:id="291" w:author="Hernan Ezequiel Martinez" w:date="2020-05-02T15:54:00Z">
        <w:r>
          <w:t xml:space="preserve"> where the signals are dim or </w:t>
        </w:r>
      </w:ins>
      <w:ins w:id="292" w:author="Hernan Ezequiel Martinez" w:date="2020-05-02T15:56:00Z">
        <w:r>
          <w:t>subceptible to</w:t>
        </w:r>
      </w:ins>
      <w:r w:rsidR="00145D2E">
        <w:t xml:space="preserve"> heavy</w:t>
      </w:r>
      <w:ins w:id="293" w:author="Hernan Ezequiel Martinez" w:date="2020-05-02T15:56:00Z">
        <w:r>
          <w:t xml:space="preserve"> noise</w:t>
        </w:r>
      </w:ins>
      <w:r w:rsidR="00145D2E">
        <w:t>, but where we know "what we are looking for"</w:t>
      </w:r>
      <w:ins w:id="294" w:author="Hernan Ezequiel Martinez" w:date="2020-05-02T15:54:00Z">
        <w:r>
          <w:t>.</w:t>
        </w:r>
      </w:ins>
    </w:p>
    <w:p w14:paraId="7CE009F0" w14:textId="652C92AD" w:rsidR="000854C7" w:rsidRPr="007E1A70" w:rsidRDefault="000854C7" w:rsidP="00AB6190">
      <w:pPr>
        <w:jc w:val="both"/>
      </w:pPr>
      <w:r>
        <w:t>However, we are not going to classify all the universe of these signals available. We will suscribe our research to the dataset freely ava</w:t>
      </w:r>
      <w:r w:rsidR="00E8555A">
        <w:t>ilable and try to classify the spectrogram of these signals</w:t>
      </w:r>
      <w:r>
        <w:t>. The value is in the comparison with the results obtained in the Gravity S</w:t>
      </w:r>
      <w:r w:rsidR="00480FAD">
        <w:t xml:space="preserve">py's paper and see if there are differences </w:t>
      </w:r>
      <w:r>
        <w:t xml:space="preserve">in the classification performance of </w:t>
      </w:r>
      <w:r w:rsidR="00480FAD">
        <w:t>two or more constrasted</w:t>
      </w:r>
      <w:r>
        <w:t xml:space="preserve"> techniques.</w:t>
      </w:r>
    </w:p>
    <w:p w14:paraId="34E35B95" w14:textId="77777777" w:rsidR="00DE4CE9" w:rsidRPr="00DB52D6" w:rsidRDefault="00DE4CE9" w:rsidP="00DB52D6">
      <w:pPr>
        <w:jc w:val="both"/>
        <w:rPr>
          <w:rFonts w:ascii="Times New Roman" w:hAnsi="Times New Roman" w:cs="Times New Roman"/>
          <w:sz w:val="28"/>
          <w:szCs w:val="28"/>
        </w:rPr>
      </w:pPr>
    </w:p>
    <w:p w14:paraId="23D9AC00" w14:textId="1ED3F120" w:rsidR="00DE4CE9" w:rsidRDefault="00DE4CE9" w:rsidP="006E43D6">
      <w:pPr>
        <w:pStyle w:val="Heading2"/>
        <w:rPr>
          <w:ins w:id="295" w:author="Hernan Ezequiel Martinez" w:date="2020-05-23T18:11:00Z"/>
        </w:rPr>
      </w:pPr>
      <w:bookmarkStart w:id="296" w:name="_Toc450146836"/>
      <w:r w:rsidRPr="00DB52D6">
        <w:t xml:space="preserve">5. </w:t>
      </w:r>
      <w:ins w:id="297" w:author="Hernan Ezequiel Martinez" w:date="2020-05-02T15:57:00Z">
        <w:r>
          <w:t>Study scope</w:t>
        </w:r>
      </w:ins>
      <w:bookmarkEnd w:id="296"/>
    </w:p>
    <w:p w14:paraId="59E48F3E" w14:textId="77777777" w:rsidR="000814E9" w:rsidRPr="000814E9" w:rsidRDefault="000814E9" w:rsidP="0064637E">
      <w:pPr>
        <w:rPr>
          <w:ins w:id="298" w:author="Hernan Ezequiel Martinez" w:date="2020-05-02T15:57:00Z"/>
        </w:rPr>
      </w:pPr>
    </w:p>
    <w:p w14:paraId="13EF354F" w14:textId="412C74B6" w:rsidR="00DE4CE9" w:rsidRPr="00141D7C" w:rsidRDefault="00DE4CE9" w:rsidP="00141D7C">
      <w:pPr>
        <w:rPr>
          <w:ins w:id="299" w:author="Hernan Ezequiel Martinez" w:date="2020-05-23T18:11:00Z"/>
          <w:rFonts w:eastAsia="Times New Roman"/>
        </w:rPr>
      </w:pPr>
      <w:r w:rsidRPr="00DB52D6">
        <w:t xml:space="preserve"> </w:t>
      </w:r>
      <w:ins w:id="300" w:author="Hernan Ezequiel Martinez" w:date="2020-05-02T15:57:00Z">
        <w:r>
          <w:t xml:space="preserve">Working with </w:t>
        </w:r>
        <w:r w:rsidRPr="000B1E56">
          <w:t xml:space="preserve">the </w:t>
        </w:r>
      </w:ins>
      <w:ins w:id="301" w:author="Hernan Ezequiel Martinez" w:date="2020-05-02T16:06:00Z">
        <w:r>
          <w:t>dataset</w:t>
        </w:r>
      </w:ins>
      <w:ins w:id="302" w:author="Hernan Ezequiel Martinez" w:date="2020-05-02T15:57:00Z">
        <w:r w:rsidRPr="000B1E56">
          <w:t xml:space="preserve"> </w:t>
        </w:r>
      </w:ins>
      <w:r w:rsidR="00141D7C" w:rsidRPr="00141D7C">
        <w:t>trainingsetv1d1.h5</w:t>
      </w:r>
      <w:ins w:id="303" w:author="Hernan Ezequiel Martinez" w:date="2020-05-02T15:59:00Z">
        <w:r>
          <w:t xml:space="preserve">, available from the site </w:t>
        </w:r>
      </w:ins>
      <w:hyperlink r:id="rId11" w:anchor=".Xu6TaZNKjNw" w:history="1">
        <w:r w:rsidR="00141D7C">
          <w:rPr>
            <w:rStyle w:val="Hyperlink"/>
            <w:rFonts w:eastAsia="Times New Roman"/>
          </w:rPr>
          <w:t>https://zenodo.org/record/1476551#.Xu6TaZNKjNw</w:t>
        </w:r>
      </w:hyperlink>
      <w:ins w:id="304" w:author="Hernan Ezequiel Martinez" w:date="2020-05-02T15:57:00Z">
        <w:r>
          <w:t xml:space="preserve">, we will apply techniques of deep learning in order to identify at least one of the </w:t>
        </w:r>
      </w:ins>
      <w:r w:rsidR="00141D7C">
        <w:t>"Chrips"</w:t>
      </w:r>
      <w:ins w:id="305" w:author="Hernan Ezequiel Martinez" w:date="2020-05-02T15:57:00Z">
        <w:r>
          <w:t xml:space="preserve"> </w:t>
        </w:r>
      </w:ins>
      <w:r w:rsidR="00141D7C">
        <w:t>classified in the "validation" set of the 0.5 seconds</w:t>
      </w:r>
      <w:r w:rsidR="00FE5FD5">
        <w:t xml:space="preserve"> observation range</w:t>
      </w:r>
      <w:ins w:id="306" w:author="Hernan Ezequiel Martinez" w:date="2020-05-02T15:57:00Z">
        <w:r>
          <w:t xml:space="preserve">. </w:t>
        </w:r>
      </w:ins>
      <w:ins w:id="307" w:author="Hernan Ezequiel Martinez" w:date="2020-05-02T16:06:00Z">
        <w:r>
          <w:t>This dataset is a real observation obtained during the second observation run denominated O2</w:t>
        </w:r>
      </w:ins>
      <w:ins w:id="308" w:author="Hernan Ezequiel Martinez" w:date="2020-05-02T16:08:00Z">
        <w:r>
          <w:rPr>
            <w:rStyle w:val="EndnoteReference"/>
          </w:rPr>
          <w:endnoteReference w:id="18"/>
        </w:r>
      </w:ins>
      <w:ins w:id="313" w:author="Hernan Ezequiel Martinez" w:date="2020-05-02T16:06:00Z">
        <w:r>
          <w:t>.</w:t>
        </w:r>
      </w:ins>
      <w:ins w:id="314" w:author="Hernan Ezequiel Martinez" w:date="2020-05-02T16:08:00Z">
        <w:r>
          <w:t xml:space="preserve"> The scope of this work is to try to train a </w:t>
        </w:r>
      </w:ins>
      <w:r w:rsidR="00141D7C">
        <w:t>support vector machine or a recurrent</w:t>
      </w:r>
      <w:ins w:id="315" w:author="Hernan Ezequiel Martinez" w:date="2020-05-02T16:08:00Z">
        <w:r>
          <w:t xml:space="preserve"> neural network capable of identify </w:t>
        </w:r>
      </w:ins>
      <w:ins w:id="316" w:author="Hernan Ezequiel Martinez" w:date="2020-05-02T16:09:00Z">
        <w:r>
          <w:t xml:space="preserve">at least </w:t>
        </w:r>
      </w:ins>
      <w:ins w:id="317" w:author="Hernan Ezequiel Martinez" w:date="2020-05-02T16:08:00Z">
        <w:r>
          <w:t>one of thes</w:t>
        </w:r>
      </w:ins>
      <w:ins w:id="318" w:author="Hernan Ezequiel Martinez" w:date="2020-05-02T16:09:00Z">
        <w:r>
          <w:t>e events. The dataset is fully pre-classified and ready for its division in training</w:t>
        </w:r>
      </w:ins>
      <w:r w:rsidR="00FE5FD5">
        <w:t>, validation and test</w:t>
      </w:r>
      <w:ins w:id="319" w:author="Hernan Ezequiel Martinez" w:date="2020-05-02T16:09:00Z">
        <w:r>
          <w:t xml:space="preserve"> sets.</w:t>
        </w:r>
      </w:ins>
      <w:ins w:id="320" w:author="Hernan Ezequiel Martinez" w:date="2020-05-02T16:06:00Z">
        <w:r>
          <w:t xml:space="preserve"> </w:t>
        </w:r>
      </w:ins>
    </w:p>
    <w:p w14:paraId="30581C16" w14:textId="77777777" w:rsidR="000814E9" w:rsidRPr="00816A3A" w:rsidRDefault="000814E9" w:rsidP="00816A3A">
      <w:pPr>
        <w:rPr>
          <w:rFonts w:eastAsia="Times New Roman"/>
        </w:rPr>
      </w:pPr>
    </w:p>
    <w:p w14:paraId="014FC324" w14:textId="3EB67914" w:rsidR="00DE4CE9" w:rsidRDefault="00E40804" w:rsidP="00816A3A">
      <w:pPr>
        <w:pStyle w:val="Heading2"/>
        <w:rPr>
          <w:ins w:id="321" w:author="Hernan Ezequiel Martinez" w:date="2020-05-23T18:11:00Z"/>
        </w:rPr>
      </w:pPr>
      <w:bookmarkStart w:id="322" w:name="_Toc450146837"/>
      <w:bookmarkStart w:id="323" w:name="_Toc450146662"/>
      <w:ins w:id="324" w:author="Hernan Ezequiel Martinez" w:date="2020-05-03T17:35:00Z">
        <w:r w:rsidRPr="00816A3A">
          <w:t>6.</w:t>
        </w:r>
      </w:ins>
      <w:bookmarkStart w:id="325" w:name="_Toc450146838"/>
      <w:bookmarkEnd w:id="322"/>
      <w:bookmarkEnd w:id="323"/>
      <w:ins w:id="326" w:author="Hernan Ezequiel Martinez" w:date="2020-05-02T16:11:00Z">
        <w:r w:rsidR="00DE4CE9" w:rsidRPr="00FB784B">
          <w:t>Hypothesis</w:t>
        </w:r>
      </w:ins>
      <w:bookmarkEnd w:id="325"/>
    </w:p>
    <w:p w14:paraId="3F3A344F" w14:textId="77777777" w:rsidR="000814E9" w:rsidRPr="000814E9" w:rsidRDefault="000814E9" w:rsidP="0064637E"/>
    <w:p w14:paraId="2B15E06F" w14:textId="450A3929" w:rsidR="00DE4CE9" w:rsidRDefault="00DE4CE9" w:rsidP="00AB6190">
      <w:pPr>
        <w:jc w:val="both"/>
        <w:rPr>
          <w:ins w:id="327" w:author="Hernan Ezequiel Martinez" w:date="2020-05-23T18:11:00Z"/>
        </w:rPr>
      </w:pPr>
      <w:ins w:id="328" w:author="Hernan Ezequiel Martinez" w:date="2020-05-03T13:35:00Z">
        <w:r>
          <w:t xml:space="preserve">The conjecture is that </w:t>
        </w:r>
      </w:ins>
      <w:ins w:id="329" w:author="Hernan Ezequiel Martinez" w:date="2020-05-02T16:11:00Z">
        <w:r>
          <w:t xml:space="preserve">given the pre-classified dataset, we will be able to </w:t>
        </w:r>
      </w:ins>
      <w:r w:rsidR="009921A9">
        <w:t>train</w:t>
      </w:r>
      <w:ins w:id="330" w:author="Hernan Ezequiel Martinez" w:date="2020-05-02T16:11:00Z">
        <w:r>
          <w:t xml:space="preserve"> a</w:t>
        </w:r>
      </w:ins>
      <w:r w:rsidR="007A3DDE">
        <w:t>t least two</w:t>
      </w:r>
      <w:ins w:id="331" w:author="Hernan Ezequiel Martinez" w:date="2020-05-02T16:11:00Z">
        <w:r>
          <w:t xml:space="preserve"> </w:t>
        </w:r>
      </w:ins>
      <w:r w:rsidR="009921A9">
        <w:t>machine learning algorithm</w:t>
      </w:r>
      <w:r w:rsidR="007A3DDE">
        <w:t>s</w:t>
      </w:r>
      <w:ins w:id="332" w:author="Hernan Ezequiel Martinez" w:date="2020-05-02T16:11:00Z">
        <w:r>
          <w:t xml:space="preserve"> capable of classifying at least one of the </w:t>
        </w:r>
      </w:ins>
      <w:ins w:id="333" w:author="Hernan Ezequiel Martinez" w:date="2020-05-02T16:15:00Z">
        <w:r>
          <w:t xml:space="preserve">gravitational </w:t>
        </w:r>
      </w:ins>
      <w:ins w:id="334" w:author="Hernan Ezequiel Martinez" w:date="2020-05-02T16:11:00Z">
        <w:r>
          <w:t>events introduced</w:t>
        </w:r>
      </w:ins>
      <w:r w:rsidR="009921A9">
        <w:t xml:space="preserve"> (a "Chirp")</w:t>
      </w:r>
      <w:ins w:id="335" w:author="Hernan Ezequiel Martinez" w:date="2020-05-02T16:11:00Z">
        <w:r>
          <w:t>.</w:t>
        </w:r>
      </w:ins>
      <w:ins w:id="336" w:author="Hernan Ezequiel Martinez" w:date="2020-05-02T16:15:00Z">
        <w:r>
          <w:t xml:space="preserve"> For this to happen, we will be able to use the </w:t>
        </w:r>
      </w:ins>
      <w:r w:rsidR="00920DFF">
        <w:t>pyspark</w:t>
      </w:r>
      <w:r w:rsidR="00920DFF">
        <w:rPr>
          <w:rStyle w:val="EndnoteReference"/>
        </w:rPr>
        <w:endnoteReference w:id="19"/>
      </w:r>
      <w:r w:rsidR="00920DFF">
        <w:t xml:space="preserve">, </w:t>
      </w:r>
      <w:ins w:id="337" w:author="Hernan Ezequiel Martinez" w:date="2020-05-02T16:15:00Z">
        <w:r>
          <w:t>pandas</w:t>
        </w:r>
      </w:ins>
      <w:ins w:id="338" w:author="Hernan Ezequiel Martinez" w:date="2020-05-03T13:36:00Z">
        <w:r>
          <w:rPr>
            <w:rStyle w:val="EndnoteReference"/>
            <w:rFonts w:ascii="Times New Roman" w:hAnsi="Times New Roman" w:cs="Times New Roman"/>
            <w:sz w:val="28"/>
            <w:szCs w:val="28"/>
          </w:rPr>
          <w:endnoteReference w:id="20"/>
        </w:r>
      </w:ins>
      <w:ins w:id="342" w:author="Hernan Ezequiel Martinez" w:date="2020-05-02T16:15:00Z">
        <w:r>
          <w:t>, keras</w:t>
        </w:r>
      </w:ins>
      <w:ins w:id="343" w:author="Hernan Ezequiel Martinez" w:date="2020-05-03T13:36:00Z">
        <w:r>
          <w:rPr>
            <w:rStyle w:val="EndnoteReference"/>
            <w:rFonts w:ascii="Times New Roman" w:hAnsi="Times New Roman" w:cs="Times New Roman"/>
            <w:sz w:val="28"/>
            <w:szCs w:val="28"/>
          </w:rPr>
          <w:endnoteReference w:id="21"/>
        </w:r>
      </w:ins>
      <w:ins w:id="347" w:author="Hernan Ezequiel Martinez" w:date="2020-05-03T13:37:00Z">
        <w:r>
          <w:t xml:space="preserve"> </w:t>
        </w:r>
      </w:ins>
      <w:ins w:id="348" w:author="Hernan Ezequiel Martinez" w:date="2020-05-02T16:15:00Z">
        <w:r>
          <w:t>and numpy</w:t>
        </w:r>
      </w:ins>
      <w:ins w:id="349" w:author="Hernan Ezequiel Martinez" w:date="2020-05-03T13:37:00Z">
        <w:r>
          <w:rPr>
            <w:rStyle w:val="EndnoteReference"/>
            <w:rFonts w:ascii="Times New Roman" w:hAnsi="Times New Roman" w:cs="Times New Roman"/>
            <w:sz w:val="28"/>
            <w:szCs w:val="28"/>
          </w:rPr>
          <w:endnoteReference w:id="22"/>
        </w:r>
      </w:ins>
      <w:ins w:id="353" w:author="Hernan Ezequiel Martinez" w:date="2020-05-02T16:15:00Z">
        <w:r>
          <w:t xml:space="preserve"> libraries provided by the body of tools found in the Python's universe. </w:t>
        </w:r>
      </w:ins>
      <w:ins w:id="354" w:author="Hernan Ezequiel Martinez" w:date="2020-05-03T13:32:00Z">
        <w:r>
          <w:t>The result of this work will be</w:t>
        </w:r>
      </w:ins>
      <w:r w:rsidR="009921A9">
        <w:t xml:space="preserve"> one or more</w:t>
      </w:r>
      <w:ins w:id="355" w:author="Hernan Ezequiel Martinez" w:date="2020-05-03T13:32:00Z">
        <w:r>
          <w:t xml:space="preserve"> train</w:t>
        </w:r>
      </w:ins>
      <w:r w:rsidR="00035122">
        <w:t>ed models;</w:t>
      </w:r>
      <w:r w:rsidR="009921A9">
        <w:t xml:space="preserve"> </w:t>
      </w:r>
      <w:r w:rsidR="00035122">
        <w:t>these will be</w:t>
      </w:r>
      <w:r w:rsidR="009921A9">
        <w:t xml:space="preserve"> capable  of </w:t>
      </w:r>
      <w:ins w:id="356" w:author="Hernan Ezequiel Martinez" w:date="2020-05-03T13:32:00Z">
        <w:r>
          <w:t xml:space="preserve">classifying a </w:t>
        </w:r>
      </w:ins>
      <w:r w:rsidR="009921A9">
        <w:t>spectrogram</w:t>
      </w:r>
      <w:ins w:id="357" w:author="Hernan Ezequiel Martinez" w:date="2020-05-03T13:32:00Z">
        <w:r>
          <w:t xml:space="preserve"> </w:t>
        </w:r>
      </w:ins>
      <w:r w:rsidR="009921A9">
        <w:t>of a signal</w:t>
      </w:r>
      <w:ins w:id="358" w:author="Hernan Ezequiel Martinez" w:date="2020-05-03T13:32:00Z">
        <w:r>
          <w:t xml:space="preserve"> into as a gravitational wave</w:t>
        </w:r>
      </w:ins>
      <w:r w:rsidR="00035122">
        <w:t xml:space="preserve"> with a certain degree of accuracy</w:t>
      </w:r>
      <w:ins w:id="359" w:author="Hernan Ezequiel Martinez" w:date="2020-05-03T13:32:00Z">
        <w:r>
          <w:t xml:space="preserve">. </w:t>
        </w:r>
      </w:ins>
      <w:r w:rsidR="007A3DDE">
        <w:t>The aim of this work is to compare the performance of these models between them and then check it against the benchmark set by the Gravity Spy's paper</w:t>
      </w:r>
      <w:ins w:id="360" w:author="Hernan Ezequiel Martinez" w:date="2020-05-03T13:32:00Z">
        <w:r>
          <w:t>.</w:t>
        </w:r>
      </w:ins>
      <w:r w:rsidR="009921A9">
        <w:t xml:space="preserve"> </w:t>
      </w:r>
    </w:p>
    <w:p w14:paraId="36F59D02" w14:textId="77777777" w:rsidR="000814E9" w:rsidRPr="00DB52D6" w:rsidRDefault="000814E9" w:rsidP="00DB52D6">
      <w:pPr>
        <w:jc w:val="both"/>
        <w:rPr>
          <w:rFonts w:ascii="Times New Roman" w:hAnsi="Times New Roman" w:cs="Times New Roman"/>
          <w:sz w:val="28"/>
          <w:szCs w:val="28"/>
        </w:rPr>
      </w:pPr>
    </w:p>
    <w:p w14:paraId="5237CB0D" w14:textId="3012DBE1" w:rsidR="00DE4CE9" w:rsidRDefault="00DE4CE9" w:rsidP="00D040CC">
      <w:pPr>
        <w:pStyle w:val="Heading2"/>
        <w:rPr>
          <w:ins w:id="361" w:author="Hernan Ezequiel Martinez" w:date="2020-05-03T13:35:00Z"/>
        </w:rPr>
      </w:pPr>
      <w:bookmarkStart w:id="362" w:name="_Toc450146839"/>
      <w:r w:rsidRPr="00DB52D6">
        <w:t>7. Obje</w:t>
      </w:r>
      <w:r>
        <w:t>ctive</w:t>
      </w:r>
      <w:r w:rsidRPr="00DB52D6">
        <w:t>s</w:t>
      </w:r>
      <w:bookmarkEnd w:id="362"/>
    </w:p>
    <w:p w14:paraId="5E8A1E1A" w14:textId="77777777" w:rsidR="00DE4CE9" w:rsidRPr="00D040CC" w:rsidRDefault="00DE4CE9" w:rsidP="000814E9">
      <w:pPr>
        <w:ind w:left="284"/>
      </w:pPr>
    </w:p>
    <w:p w14:paraId="1A92D709" w14:textId="6B4B6CE6" w:rsidR="00DE4CE9" w:rsidRPr="000F1A78" w:rsidRDefault="00DE4CE9" w:rsidP="00AB6190">
      <w:pPr>
        <w:jc w:val="both"/>
        <w:rPr>
          <w:ins w:id="363" w:author="Hernan Ezequiel Martinez" w:date="2020-05-01T18:21:00Z"/>
        </w:rPr>
      </w:pPr>
      <w:ins w:id="364" w:author="Hernan Ezequiel Martinez" w:date="2020-05-01T18:45:00Z">
        <w:r>
          <w:t>Use a</w:t>
        </w:r>
      </w:ins>
      <w:r w:rsidR="00695976">
        <w:t>t least two</w:t>
      </w:r>
      <w:ins w:id="365" w:author="Hernan Ezequiel Martinez" w:date="2020-05-01T18:45:00Z">
        <w:r>
          <w:t xml:space="preserve"> machine learning model</w:t>
        </w:r>
      </w:ins>
      <w:r w:rsidR="00695976">
        <w:t>s</w:t>
      </w:r>
      <w:ins w:id="366" w:author="Hernan Ezequiel Martinez" w:date="2020-05-01T18:45:00Z">
        <w:r>
          <w:t xml:space="preserve"> capable of </w:t>
        </w:r>
      </w:ins>
      <w:ins w:id="367" w:author="Hernan Ezequiel Martinez" w:date="2020-05-01T18:21:00Z">
        <w:r>
          <w:t>identifying</w:t>
        </w:r>
        <w:r w:rsidRPr="000F1A78">
          <w:t xml:space="preserve"> </w:t>
        </w:r>
      </w:ins>
      <w:ins w:id="368" w:author="Hernan Ezequiel Martinez" w:date="2020-05-01T18:31:00Z">
        <w:r>
          <w:t>one or more</w:t>
        </w:r>
      </w:ins>
      <w:ins w:id="369" w:author="Hernan Ezequiel Martinez" w:date="2020-05-01T18:21:00Z">
        <w:r w:rsidRPr="000F1A78">
          <w:t xml:space="preserve"> </w:t>
        </w:r>
      </w:ins>
      <w:ins w:id="370" w:author="Hernan Ezequiel Martinez" w:date="2020-05-01T18:30:00Z">
        <w:r>
          <w:t xml:space="preserve">gravitational </w:t>
        </w:r>
      </w:ins>
      <w:ins w:id="371" w:author="Hernan Ezequiel Martinez" w:date="2020-05-01T18:21:00Z">
        <w:r w:rsidRPr="000F1A78">
          <w:t>signals</w:t>
        </w:r>
      </w:ins>
      <w:r w:rsidR="00695976">
        <w:t xml:space="preserve"> found in the spectrograms </w:t>
      </w:r>
      <w:r w:rsidR="00215FA5">
        <w:t>available</w:t>
      </w:r>
      <w:bookmarkStart w:id="372" w:name="_GoBack"/>
      <w:bookmarkEnd w:id="372"/>
      <w:r w:rsidR="00695976">
        <w:t xml:space="preserve"> in the given dataset for the range of 0.5 seconds. These are supposed to be preclassified signal</w:t>
      </w:r>
      <w:ins w:id="373" w:author="Hernan Ezequiel Martinez" w:date="2020-05-01T18:21:00Z">
        <w:r w:rsidRPr="000F1A78">
          <w:t xml:space="preserve"> </w:t>
        </w:r>
      </w:ins>
      <w:ins w:id="374" w:author="Hernan Ezequiel Martinez" w:date="2020-05-01T18:31:00Z">
        <w:r>
          <w:t>for the adjusted dataset provided for the Livingston and Hanford interferometers</w:t>
        </w:r>
      </w:ins>
      <w:ins w:id="375" w:author="Hernan Ezequiel Martinez" w:date="2020-05-01T18:37:00Z">
        <w:r>
          <w:t xml:space="preserve"> during the O2 series of observations</w:t>
        </w:r>
      </w:ins>
      <w:ins w:id="376" w:author="Hernan Ezequiel Martinez" w:date="2020-05-01T18:21:00Z">
        <w:r w:rsidRPr="000F1A78">
          <w:t xml:space="preserve">. For each </w:t>
        </w:r>
      </w:ins>
      <w:r w:rsidR="00695976">
        <w:t>model trained</w:t>
      </w:r>
      <w:ins w:id="377" w:author="Hernan Ezequiel Martinez" w:date="2020-05-01T18:21:00Z">
        <w:r w:rsidRPr="000F1A78">
          <w:t>,</w:t>
        </w:r>
      </w:ins>
      <w:ins w:id="378" w:author="Hernan Ezequiel Martinez" w:date="2020-05-01T18:32:00Z">
        <w:r>
          <w:t xml:space="preserve"> we will</w:t>
        </w:r>
      </w:ins>
      <w:ins w:id="379" w:author="Hernan Ezequiel Martinez" w:date="2020-05-01T18:21:00Z">
        <w:r w:rsidRPr="000F1A78">
          <w:t xml:space="preserve"> list:</w:t>
        </w:r>
      </w:ins>
    </w:p>
    <w:p w14:paraId="0E50401A" w14:textId="7B181D63" w:rsidR="00DE4CE9" w:rsidRPr="000814E9" w:rsidRDefault="00DE4CE9" w:rsidP="00AB6190">
      <w:pPr>
        <w:pStyle w:val="ListParagraph"/>
        <w:numPr>
          <w:ilvl w:val="0"/>
          <w:numId w:val="26"/>
        </w:numPr>
        <w:ind w:left="436"/>
        <w:jc w:val="both"/>
        <w:rPr>
          <w:ins w:id="380" w:author="Hernan Ezequiel Martinez" w:date="2020-05-01T18:21:00Z"/>
        </w:rPr>
      </w:pPr>
      <w:ins w:id="381" w:author="Hernan Ezequiel Martinez" w:date="2020-05-01T18:21:00Z">
        <w:r w:rsidRPr="000814E9">
          <w:t xml:space="preserve">The </w:t>
        </w:r>
      </w:ins>
      <w:r w:rsidR="00695976">
        <w:t>spectrogram IDs found as Chrips</w:t>
      </w:r>
      <w:ins w:id="382" w:author="Hernan Ezequiel Martinez" w:date="2020-05-01T18:43:00Z">
        <w:r w:rsidRPr="000814E9">
          <w:t>.</w:t>
        </w:r>
      </w:ins>
    </w:p>
    <w:p w14:paraId="632B9038" w14:textId="35ABF3A2" w:rsidR="0025671E" w:rsidRPr="000814E9" w:rsidRDefault="00DE4CE9" w:rsidP="00AB6190">
      <w:pPr>
        <w:pStyle w:val="ListParagraph"/>
        <w:numPr>
          <w:ilvl w:val="0"/>
          <w:numId w:val="26"/>
        </w:numPr>
        <w:ind w:left="436"/>
        <w:jc w:val="both"/>
        <w:rPr>
          <w:ins w:id="383" w:author="Hernan Ezequiel Martinez" w:date="2020-05-01T18:40:00Z"/>
        </w:rPr>
      </w:pPr>
      <w:ins w:id="384" w:author="Hernan Ezequiel Martinez" w:date="2020-05-01T18:21:00Z">
        <w:r w:rsidRPr="000814E9">
          <w:t xml:space="preserve">The </w:t>
        </w:r>
      </w:ins>
      <w:r w:rsidR="00695976">
        <w:t>ROC percentage for the model</w:t>
      </w:r>
      <w:ins w:id="385" w:author="Hernan Ezequiel Martinez" w:date="2020-05-01T18:46:00Z">
        <w:r w:rsidRPr="000814E9">
          <w:t>.</w:t>
        </w:r>
      </w:ins>
    </w:p>
    <w:p w14:paraId="215580A2" w14:textId="73A06D99" w:rsidR="00C206A2" w:rsidRDefault="00C206A2" w:rsidP="00AB6190">
      <w:pPr>
        <w:jc w:val="both"/>
        <w:rPr>
          <w:ins w:id="386" w:author="Hernan Ezequiel Martinez" w:date="2020-05-01T18:43:00Z"/>
        </w:rPr>
      </w:pPr>
      <w:ins w:id="387" w:author="Hernan Ezequiel Martinez" w:date="2020-05-01T18:43:00Z">
        <w:r>
          <w:t>All of this will be achieved with techniques related to convolutional neural networks</w:t>
        </w:r>
      </w:ins>
      <w:r w:rsidR="00695976">
        <w:t>, SVMs</w:t>
      </w:r>
      <w:ins w:id="388" w:author="Hernan Ezequiel Martinez" w:date="2020-05-01T18:43:00Z">
        <w:r>
          <w:t xml:space="preserve"> and other</w:t>
        </w:r>
      </w:ins>
      <w:r w:rsidR="00695976">
        <w:t>s</w:t>
      </w:r>
      <w:ins w:id="389" w:author="Hernan Ezequiel Martinez" w:date="2020-05-01T18:43:00Z">
        <w:r>
          <w:t>.</w:t>
        </w:r>
      </w:ins>
    </w:p>
    <w:p w14:paraId="676320D4" w14:textId="090CDA3D" w:rsidR="0025671E" w:rsidRPr="000F1A78" w:rsidRDefault="0025671E" w:rsidP="00AB6190">
      <w:pPr>
        <w:jc w:val="both"/>
        <w:rPr>
          <w:ins w:id="390" w:author="Hernan Ezequiel Martinez" w:date="2020-05-01T18:40:00Z"/>
        </w:rPr>
      </w:pPr>
      <w:ins w:id="391" w:author="Hernan Ezequiel Martinez" w:date="2020-05-01T18:40:00Z">
        <w:r>
          <w:t xml:space="preserve">This objective will be restricted to the </w:t>
        </w:r>
        <w:r w:rsidRPr="000F1A78">
          <w:t>data file "</w:t>
        </w:r>
      </w:ins>
      <w:r w:rsidR="00710C1D" w:rsidRPr="00141D7C">
        <w:t>trainingsetv1d1.h5</w:t>
      </w:r>
      <w:ins w:id="392" w:author="Hernan Ezequiel Martinez" w:date="2020-05-01T18:40:00Z">
        <w:r w:rsidRPr="000F1A78">
          <w:t>"</w:t>
        </w:r>
        <w:r>
          <w:t xml:space="preserve"> openly found</w:t>
        </w:r>
        <w:r>
          <w:rPr>
            <w:rStyle w:val="EndnoteReference"/>
            <w:rFonts w:ascii="Times New Roman" w:hAnsi="Times New Roman" w:cs="Times New Roman"/>
            <w:sz w:val="28"/>
            <w:szCs w:val="28"/>
          </w:rPr>
          <w:endnoteReference w:id="23"/>
        </w:r>
        <w:r w:rsidRPr="000F1A78">
          <w:t xml:space="preserve"> </w:t>
        </w:r>
        <w:r>
          <w:t xml:space="preserve">on the </w:t>
        </w:r>
      </w:ins>
      <w:r w:rsidR="009C41A5">
        <w:t>Zenodo</w:t>
      </w:r>
      <w:ins w:id="400" w:author="Hernan Ezequiel Martinez" w:date="2020-05-01T18:40:00Z">
        <w:r>
          <w:t xml:space="preserve"> repositories. The</w:t>
        </w:r>
      </w:ins>
      <w:ins w:id="401" w:author="Hernan Ezequiel Martinez" w:date="2020-05-01T18:41:00Z">
        <w:r>
          <w:t xml:space="preserve"> </w:t>
        </w:r>
      </w:ins>
      <w:r w:rsidR="00F734C8">
        <w:t>timespan</w:t>
      </w:r>
      <w:ins w:id="402" w:author="Hernan Ezequiel Martinez" w:date="2020-05-01T18:41:00Z">
        <w:r>
          <w:t xml:space="preserve"> we will operate with will be</w:t>
        </w:r>
      </w:ins>
      <w:ins w:id="403" w:author="Hernan Ezequiel Martinez" w:date="2020-05-01T18:40:00Z">
        <w:r w:rsidRPr="000F1A78">
          <w:t xml:space="preserve"> </w:t>
        </w:r>
      </w:ins>
      <w:r w:rsidR="00F734C8">
        <w:t>0.5 seconds</w:t>
      </w:r>
      <w:ins w:id="404" w:author="Hernan Ezequiel Martinez" w:date="2020-05-01T18:40:00Z">
        <w:r w:rsidRPr="000F1A78">
          <w:t>.</w:t>
        </w:r>
        <w:r>
          <w:t xml:space="preserve"> These are</w:t>
        </w:r>
        <w:r w:rsidRPr="000F1A78">
          <w:t xml:space="preserve"> </w:t>
        </w:r>
        <w:r>
          <w:t>real adjusted LIGO data from O2</w:t>
        </w:r>
      </w:ins>
      <w:ins w:id="405" w:author="Hernan Ezequiel Martinez" w:date="2020-05-01T18:41:00Z">
        <w:r>
          <w:t xml:space="preserve"> observation run</w:t>
        </w:r>
      </w:ins>
      <w:ins w:id="406" w:author="Hernan Ezequiel Martinez" w:date="2020-05-01T18:40:00Z">
        <w:r>
          <w:t xml:space="preserve">. </w:t>
        </w:r>
      </w:ins>
    </w:p>
    <w:p w14:paraId="5591014D" w14:textId="0F92833E" w:rsidR="008C13EA" w:rsidRDefault="008C13EA" w:rsidP="00AB6190">
      <w:pPr>
        <w:jc w:val="both"/>
        <w:rPr>
          <w:ins w:id="407" w:author="Hernan Ezequiel Martinez" w:date="2020-05-01T18:50:00Z"/>
        </w:rPr>
      </w:pPr>
      <w:r>
        <w:t>Sub-goals:</w:t>
      </w:r>
    </w:p>
    <w:p w14:paraId="5C1CBF14" w14:textId="6B5D6654" w:rsidR="00FE1F3E" w:rsidRPr="00816A3A" w:rsidRDefault="00FE1F3E" w:rsidP="00AB6190">
      <w:pPr>
        <w:pStyle w:val="ListParagraph"/>
        <w:numPr>
          <w:ilvl w:val="0"/>
          <w:numId w:val="28"/>
        </w:numPr>
        <w:ind w:left="436"/>
        <w:jc w:val="both"/>
        <w:rPr>
          <w:ins w:id="408" w:author="Hernan Ezequiel Martinez" w:date="2020-05-01T18:50:00Z"/>
        </w:rPr>
      </w:pPr>
      <w:ins w:id="409" w:author="Hernan Ezequiel Martinez" w:date="2020-05-01T18:50:00Z">
        <w:r w:rsidRPr="00816A3A">
          <w:t xml:space="preserve">Download the datasets </w:t>
        </w:r>
      </w:ins>
      <w:r w:rsidR="00F734C8" w:rsidRPr="00141D7C">
        <w:t>trainingsetv1d1.h5</w:t>
      </w:r>
      <w:ins w:id="410" w:author="Hernan Ezequiel Martinez" w:date="2020-05-01T18:50:00Z">
        <w:r w:rsidRPr="00816A3A">
          <w:t>; place them in</w:t>
        </w:r>
      </w:ins>
      <w:ins w:id="411" w:author="Hernan Ezequiel Martinez" w:date="2020-05-01T18:55:00Z">
        <w:r w:rsidR="00F50D29">
          <w:t>to a</w:t>
        </w:r>
      </w:ins>
      <w:ins w:id="412" w:author="Hernan Ezequiel Martinez" w:date="2020-05-01T18:50:00Z">
        <w:r w:rsidRPr="00816A3A">
          <w:t xml:space="preserve"> </w:t>
        </w:r>
      </w:ins>
      <w:ins w:id="413" w:author="Hernan Ezequiel Martinez" w:date="2020-05-01T18:51:00Z">
        <w:r w:rsidRPr="00816A3A">
          <w:t>spark architecture for its later treatment.</w:t>
        </w:r>
      </w:ins>
    </w:p>
    <w:p w14:paraId="6D416934" w14:textId="2387DC30" w:rsidR="00FE1F3E" w:rsidRPr="00494BEF" w:rsidRDefault="00F734C8" w:rsidP="00AB6190">
      <w:pPr>
        <w:pStyle w:val="ListParagraph"/>
        <w:numPr>
          <w:ilvl w:val="0"/>
          <w:numId w:val="28"/>
        </w:numPr>
        <w:ind w:left="436"/>
        <w:jc w:val="both"/>
        <w:rPr>
          <w:ins w:id="414" w:author="Hernan Ezequiel Martinez" w:date="2020-05-01T18:50:00Z"/>
          <w:lang w:val="es-ES_tradnl"/>
        </w:rPr>
      </w:pPr>
      <w:r>
        <w:rPr>
          <w:lang w:val="es-ES_tradnl"/>
        </w:rPr>
        <w:t>Train</w:t>
      </w:r>
      <w:ins w:id="415" w:author="Hernan Ezequiel Martinez" w:date="2020-05-01T18:50:00Z">
        <w:r w:rsidR="00FE1F3E" w:rsidRPr="00494BEF">
          <w:rPr>
            <w:lang w:val="es-ES_tradnl"/>
          </w:rPr>
          <w:t xml:space="preserve"> </w:t>
        </w:r>
      </w:ins>
      <w:r>
        <w:rPr>
          <w:lang w:val="es-ES_tradnl"/>
        </w:rPr>
        <w:t>a "Chrip</w:t>
      </w:r>
      <w:ins w:id="416" w:author="Hernan Ezequiel Martinez" w:date="2020-05-01T18:50:00Z">
        <w:r w:rsidR="00FE1F3E" w:rsidRPr="00494BEF">
          <w:rPr>
            <w:lang w:val="es-ES_tradnl"/>
          </w:rPr>
          <w:t xml:space="preserve"> signal</w:t>
        </w:r>
      </w:ins>
      <w:r>
        <w:rPr>
          <w:lang w:val="es-ES_tradnl"/>
        </w:rPr>
        <w:t xml:space="preserve"> classificator" </w:t>
      </w:r>
      <w:ins w:id="417" w:author="Hernan Ezequiel Martinez" w:date="2020-05-01T18:50:00Z">
        <w:r w:rsidR="00FE1F3E" w:rsidRPr="00494BEF">
          <w:rPr>
            <w:lang w:val="es-ES_tradnl"/>
          </w:rPr>
          <w:t xml:space="preserve"> </w:t>
        </w:r>
      </w:ins>
      <w:r>
        <w:rPr>
          <w:lang w:val="es-ES_tradnl"/>
        </w:rPr>
        <w:t>throught a trained model, like a linear SVM</w:t>
      </w:r>
      <w:ins w:id="418" w:author="Hernan Ezequiel Martinez" w:date="2020-05-01T18:50:00Z">
        <w:r w:rsidR="00FE1F3E" w:rsidRPr="00494BEF">
          <w:rPr>
            <w:lang w:val="es-ES_tradnl"/>
          </w:rPr>
          <w:t>.</w:t>
        </w:r>
      </w:ins>
    </w:p>
    <w:p w14:paraId="6AE9328D" w14:textId="2920B576" w:rsidR="00A32CA8" w:rsidRDefault="00F734C8" w:rsidP="00F734C8">
      <w:pPr>
        <w:pStyle w:val="ListParagraph"/>
        <w:numPr>
          <w:ilvl w:val="0"/>
          <w:numId w:val="28"/>
        </w:numPr>
        <w:ind w:left="436"/>
        <w:jc w:val="both"/>
        <w:rPr>
          <w:lang w:val="es-ES_tradnl"/>
        </w:rPr>
      </w:pPr>
      <w:r>
        <w:rPr>
          <w:lang w:val="es-ES_tradnl"/>
        </w:rPr>
        <w:t>Train</w:t>
      </w:r>
      <w:ins w:id="419" w:author="Hernan Ezequiel Martinez" w:date="2020-05-01T18:50:00Z">
        <w:r w:rsidRPr="00494BEF">
          <w:rPr>
            <w:lang w:val="es-ES_tradnl"/>
          </w:rPr>
          <w:t xml:space="preserve"> </w:t>
        </w:r>
      </w:ins>
      <w:r>
        <w:rPr>
          <w:lang w:val="es-ES_tradnl"/>
        </w:rPr>
        <w:t>a "Chrip</w:t>
      </w:r>
      <w:ins w:id="420" w:author="Hernan Ezequiel Martinez" w:date="2020-05-01T18:50:00Z">
        <w:r w:rsidRPr="00494BEF">
          <w:rPr>
            <w:lang w:val="es-ES_tradnl"/>
          </w:rPr>
          <w:t xml:space="preserve"> signal</w:t>
        </w:r>
      </w:ins>
      <w:r>
        <w:rPr>
          <w:lang w:val="es-ES_tradnl"/>
        </w:rPr>
        <w:t xml:space="preserve"> classificator" </w:t>
      </w:r>
      <w:ins w:id="421" w:author="Hernan Ezequiel Martinez" w:date="2020-05-01T18:50:00Z">
        <w:r w:rsidRPr="00494BEF">
          <w:rPr>
            <w:lang w:val="es-ES_tradnl"/>
          </w:rPr>
          <w:t xml:space="preserve"> </w:t>
        </w:r>
      </w:ins>
      <w:r>
        <w:rPr>
          <w:lang w:val="es-ES_tradnl"/>
        </w:rPr>
        <w:t>throught a trained model, like a Recurrent Neural Network or a GAN</w:t>
      </w:r>
      <w:ins w:id="422" w:author="Hernan Ezequiel Martinez" w:date="2020-05-01T18:50:00Z">
        <w:r w:rsidRPr="00494BEF">
          <w:rPr>
            <w:lang w:val="es-ES_tradnl"/>
          </w:rPr>
          <w:t>.</w:t>
        </w:r>
      </w:ins>
    </w:p>
    <w:p w14:paraId="66DE474E" w14:textId="7504D07C" w:rsidR="00F734C8" w:rsidRDefault="00F734C8" w:rsidP="00F734C8">
      <w:pPr>
        <w:pStyle w:val="ListParagraph"/>
        <w:numPr>
          <w:ilvl w:val="0"/>
          <w:numId w:val="28"/>
        </w:numPr>
        <w:ind w:left="436"/>
        <w:jc w:val="both"/>
        <w:rPr>
          <w:lang w:val="es-ES_tradnl"/>
        </w:rPr>
      </w:pPr>
      <w:r>
        <w:rPr>
          <w:lang w:val="es-ES_tradnl"/>
        </w:rPr>
        <w:t>Compare the ROC curves; use other methods to assest their performance.</w:t>
      </w:r>
    </w:p>
    <w:p w14:paraId="78627A90" w14:textId="54BF0DB9" w:rsidR="00F734C8" w:rsidRPr="00F734C8" w:rsidRDefault="00F734C8" w:rsidP="00F734C8">
      <w:pPr>
        <w:pStyle w:val="ListParagraph"/>
        <w:numPr>
          <w:ilvl w:val="0"/>
          <w:numId w:val="28"/>
        </w:numPr>
        <w:ind w:left="436"/>
        <w:jc w:val="both"/>
        <w:rPr>
          <w:ins w:id="423" w:author="Hernan Ezequiel Martinez" w:date="2020-05-01T18:56:00Z"/>
          <w:lang w:val="es-ES_tradnl"/>
        </w:rPr>
      </w:pPr>
      <w:r>
        <w:rPr>
          <w:lang w:val="es-ES_tradnl"/>
        </w:rPr>
        <w:t>Compare it with the classification done by the Zooniverse effort for Gravity Spy and draw conclussions over the classifiers performance over the dataset.</w:t>
      </w:r>
    </w:p>
    <w:p w14:paraId="55DB41CC" w14:textId="77777777" w:rsidR="00FE1F3E" w:rsidRDefault="00FE1F3E" w:rsidP="00DB52D6">
      <w:pPr>
        <w:jc w:val="both"/>
        <w:rPr>
          <w:rFonts w:ascii="Times New Roman" w:hAnsi="Times New Roman" w:cs="Times New Roman"/>
          <w:sz w:val="28"/>
          <w:szCs w:val="28"/>
        </w:rPr>
      </w:pPr>
    </w:p>
    <w:p w14:paraId="370E3A13" w14:textId="77777777" w:rsidR="009360ED" w:rsidRPr="00DB52D6" w:rsidRDefault="009360ED" w:rsidP="00DB52D6">
      <w:pPr>
        <w:jc w:val="both"/>
        <w:rPr>
          <w:rFonts w:ascii="Times New Roman" w:hAnsi="Times New Roman" w:cs="Times New Roman"/>
          <w:sz w:val="28"/>
          <w:szCs w:val="28"/>
        </w:rPr>
      </w:pPr>
    </w:p>
    <w:p w14:paraId="6B464C26" w14:textId="2F1B93CC" w:rsidR="00DB52D6" w:rsidRPr="00DB52D6" w:rsidRDefault="00DB52D6" w:rsidP="00816A3A">
      <w:pPr>
        <w:pStyle w:val="Heading2"/>
      </w:pPr>
      <w:bookmarkStart w:id="424" w:name="_Toc450146840"/>
      <w:r w:rsidRPr="00DB52D6">
        <w:t xml:space="preserve">8. </w:t>
      </w:r>
      <w:ins w:id="425" w:author="Hernan Ezequiel Martinez" w:date="2020-05-03T17:38:00Z">
        <w:r w:rsidR="00CA5335">
          <w:t>Methodology</w:t>
        </w:r>
        <w:bookmarkEnd w:id="424"/>
        <w:r w:rsidR="00CA5335" w:rsidRPr="00DB52D6">
          <w:t xml:space="preserve"> </w:t>
        </w:r>
      </w:ins>
    </w:p>
    <w:p w14:paraId="02E44817" w14:textId="5001D02D" w:rsidR="00DB52D6" w:rsidRPr="00DB52D6" w:rsidRDefault="00A56E24" w:rsidP="00816A3A">
      <w:pPr>
        <w:pStyle w:val="Heading3"/>
        <w:ind w:left="708"/>
      </w:pPr>
      <w:bookmarkStart w:id="426" w:name="_Toc450146841"/>
      <w:ins w:id="427" w:author="Hernan Ezequiel Martinez" w:date="2020-05-03T17:38:00Z">
        <w:r>
          <w:t>Techniques</w:t>
        </w:r>
      </w:ins>
      <w:bookmarkEnd w:id="426"/>
    </w:p>
    <w:p w14:paraId="0AAE5E9E" w14:textId="709C2ABB" w:rsidR="00DB52D6" w:rsidRPr="00DB52D6" w:rsidRDefault="00A56E24" w:rsidP="00816A3A">
      <w:pPr>
        <w:pStyle w:val="Heading3"/>
        <w:ind w:left="708"/>
      </w:pPr>
      <w:bookmarkStart w:id="428" w:name="_Toc450146842"/>
      <w:ins w:id="429" w:author="Hernan Ezequiel Martinez" w:date="2020-05-03T17:38:00Z">
        <w:r>
          <w:t>Tools</w:t>
        </w:r>
      </w:ins>
      <w:bookmarkEnd w:id="428"/>
    </w:p>
    <w:p w14:paraId="20AFC20B" w14:textId="77777777" w:rsidR="000949A7" w:rsidRDefault="000949A7" w:rsidP="003F0394">
      <w:pPr>
        <w:jc w:val="center"/>
        <w:rPr>
          <w:ins w:id="430" w:author="Hernan Ezequiel Martinez" w:date="2020-05-03T17:37:00Z"/>
        </w:rPr>
      </w:pPr>
    </w:p>
    <w:p w14:paraId="11B3EC47" w14:textId="6FE6722F" w:rsidR="000949A7" w:rsidRPr="00DB52D6" w:rsidRDefault="000949A7" w:rsidP="000949A7">
      <w:pPr>
        <w:pStyle w:val="Heading2"/>
        <w:rPr>
          <w:ins w:id="431" w:author="Hernan Ezequiel Martinez" w:date="2020-05-03T17:37:00Z"/>
        </w:rPr>
      </w:pPr>
      <w:bookmarkStart w:id="432" w:name="_Toc450146843"/>
      <w:ins w:id="433" w:author="Hernan Ezequiel Martinez" w:date="2020-05-03T17:37:00Z">
        <w:r w:rsidRPr="00DB52D6">
          <w:t xml:space="preserve">9. </w:t>
        </w:r>
        <w:r w:rsidR="004C03D0">
          <w:t>References</w:t>
        </w:r>
        <w:bookmarkEnd w:id="432"/>
      </w:ins>
    </w:p>
    <w:p w14:paraId="07E890E3" w14:textId="1B459AD9" w:rsidR="00DB52D6" w:rsidRDefault="00DB52D6" w:rsidP="00816A3A"/>
    <w:sectPr w:rsidR="00DB52D6" w:rsidSect="003F0394">
      <w:headerReference w:type="default" r:id="rId12"/>
      <w:footerReference w:type="default" r:id="rId13"/>
      <w:endnotePr>
        <w:numFmt w:val="decimal"/>
      </w:endnotePr>
      <w:pgSz w:w="12240" w:h="15840"/>
      <w:pgMar w:top="1956" w:right="1701" w:bottom="1417" w:left="1701"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4E98C7" w15:done="0"/>
  <w15:commentEx w15:paraId="264C297C" w15:done="0"/>
  <w15:commentEx w15:paraId="745A5770" w15:done="0"/>
  <w15:commentEx w15:paraId="52FAD870" w15:done="0"/>
  <w15:commentEx w15:paraId="268B8086" w15:done="0"/>
  <w15:commentEx w15:paraId="49D5BD11" w15:done="0"/>
  <w15:commentEx w15:paraId="37E89B8A" w15:done="0"/>
  <w15:commentEx w15:paraId="381C81FC" w15:paraIdParent="37E89B8A" w15:done="0"/>
  <w15:commentEx w15:paraId="788EA95A" w15:done="0"/>
  <w15:commentEx w15:paraId="632D3E2E" w15:done="0"/>
  <w15:commentEx w15:paraId="31315110" w15:done="0"/>
  <w15:commentEx w15:paraId="6176339B" w15:done="0"/>
  <w15:commentEx w15:paraId="6B237A33" w15:done="0"/>
  <w15:commentEx w15:paraId="476AD799" w15:done="0"/>
  <w15:commentEx w15:paraId="4F4A3D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C506" w16cex:dateUtc="2020-05-19T23:50:00Z"/>
  <w16cex:commentExtensible w16cex:durableId="226EC534" w16cex:dateUtc="2020-05-19T23:51:00Z"/>
  <w16cex:commentExtensible w16cex:durableId="226EC584" w16cex:dateUtc="2020-05-19T23:52:00Z"/>
  <w16cex:commentExtensible w16cex:durableId="226EC5F1" w16cex:dateUtc="2020-05-19T2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4E98C7" w16cid:durableId="22513A00"/>
  <w16cid:commentId w16cid:paraId="264C297C" w16cid:durableId="226EC506"/>
  <w16cid:commentId w16cid:paraId="745A5770" w16cid:durableId="225A9215"/>
  <w16cid:commentId w16cid:paraId="52FAD870" w16cid:durableId="226EC534"/>
  <w16cid:commentId w16cid:paraId="268B8086" w16cid:durableId="226EC584"/>
  <w16cid:commentId w16cid:paraId="49D5BD11" w16cid:durableId="22513AC1"/>
  <w16cid:commentId w16cid:paraId="37E89B8A" w16cid:durableId="225139A7"/>
  <w16cid:commentId w16cid:paraId="381C81FC" w16cid:durableId="22513AEB"/>
  <w16cid:commentId w16cid:paraId="788EA95A" w16cid:durableId="22513B26"/>
  <w16cid:commentId w16cid:paraId="632D3E2E" w16cid:durableId="22513B4C"/>
  <w16cid:commentId w16cid:paraId="31315110" w16cid:durableId="22513B6F"/>
  <w16cid:commentId w16cid:paraId="6176339B" w16cid:durableId="22513B95"/>
  <w16cid:commentId w16cid:paraId="6B237A33" w16cid:durableId="22513C21"/>
  <w16cid:commentId w16cid:paraId="476AD799" w16cid:durableId="22513C2D"/>
  <w16cid:commentId w16cid:paraId="4F4A3DA2" w16cid:durableId="226EC5F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5FBB4" w14:textId="77777777" w:rsidR="005E6BF3" w:rsidRDefault="005E6BF3" w:rsidP="003F0394">
      <w:pPr>
        <w:spacing w:after="0" w:line="240" w:lineRule="auto"/>
      </w:pPr>
      <w:r>
        <w:separator/>
      </w:r>
    </w:p>
  </w:endnote>
  <w:endnote w:type="continuationSeparator" w:id="0">
    <w:p w14:paraId="021BBD3C" w14:textId="77777777" w:rsidR="005E6BF3" w:rsidRDefault="005E6BF3" w:rsidP="003F0394">
      <w:pPr>
        <w:spacing w:after="0" w:line="240" w:lineRule="auto"/>
      </w:pPr>
      <w:r>
        <w:continuationSeparator/>
      </w:r>
    </w:p>
  </w:endnote>
  <w:endnote w:id="1">
    <w:p w14:paraId="57319007" w14:textId="7849D864" w:rsidR="005E6BF3" w:rsidRPr="00CF734E" w:rsidRDefault="005E6BF3" w:rsidP="00CF734E">
      <w:pPr>
        <w:rPr>
          <w:rFonts w:eastAsia="Times New Roman"/>
        </w:rPr>
      </w:pPr>
      <w:r>
        <w:rPr>
          <w:rStyle w:val="EndnoteReference"/>
        </w:rPr>
        <w:endnoteRef/>
      </w:r>
      <w:r>
        <w:t xml:space="preserve"> Zooniverse</w:t>
      </w:r>
      <w:ins w:id="62" w:author="Hernan Ezequiel Martinez" w:date="2020-06-01T20:33:00Z">
        <w:r>
          <w:t xml:space="preserve"> (20</w:t>
        </w:r>
      </w:ins>
      <w:r>
        <w:t>20</w:t>
      </w:r>
      <w:ins w:id="63" w:author="Hernan Ezequiel Martinez" w:date="2020-06-01T20:33:00Z">
        <w:r>
          <w:t xml:space="preserve">), </w:t>
        </w:r>
      </w:ins>
      <w:r>
        <w:t>"</w:t>
      </w:r>
      <w:r w:rsidRPr="00CF734E">
        <w:t>Help scientists at LIGO search for gravitational waves, the elusive ripples of spacetime.</w:t>
      </w:r>
      <w:r>
        <w:t>"</w:t>
      </w:r>
      <w:ins w:id="64" w:author="Hernan Ezequiel Martinez" w:date="2020-06-01T20:30:00Z">
        <w:r>
          <w:t xml:space="preserve">. </w:t>
        </w:r>
      </w:ins>
      <w:ins w:id="65" w:author="Hernan Ezequiel Martinez" w:date="2020-06-01T20:48:00Z">
        <w:r>
          <w:t>Recovered from</w:t>
        </w:r>
      </w:ins>
      <w:ins w:id="66" w:author="Hernan Ezequiel Martinez" w:date="2020-06-01T20:30:00Z">
        <w:r>
          <w:t xml:space="preserve"> </w:t>
        </w:r>
      </w:ins>
      <w:hyperlink r:id="rId1" w:history="1">
        <w:r>
          <w:rPr>
            <w:rStyle w:val="Hyperlink"/>
            <w:rFonts w:eastAsia="Times New Roman"/>
          </w:rPr>
          <w:t>https://www.zooniverse.org/projects/zooniverse/gravity-spy</w:t>
        </w:r>
      </w:hyperlink>
    </w:p>
  </w:endnote>
  <w:endnote w:id="2">
    <w:p w14:paraId="16FDCE31" w14:textId="21DBDCC8" w:rsidR="005E6BF3" w:rsidRPr="006B654E" w:rsidRDefault="005E6BF3" w:rsidP="006B654E">
      <w:r>
        <w:rPr>
          <w:rStyle w:val="EndnoteReference"/>
        </w:rPr>
        <w:endnoteRef/>
      </w:r>
      <w:r>
        <w:t xml:space="preserve"> </w:t>
      </w:r>
      <w:ins w:id="69" w:author="Hernan Ezequiel Martinez" w:date="2020-06-01T21:00:00Z">
        <w:r>
          <w:t>"Gravity Spy: integrating advanced LIGO detector characterization, machine learning, and citizen science" M Zevin1, S Coughlin1, S Bahaadini2, E Besler2, N Rohani2, S Allen3, M Cabero4, K Crowston5, A K Katsaggelos2, S L Larson1,3, T K Lee6, C Lintott7, T B Littenberg8, A Lundgren4, C Østerlund5, J R Smith9, L Trouille1,3 and V Kalogera1Hide (February, 2017) doi: https://doi.org/10.1088/1361-6382/aa5cea</w:t>
        </w:r>
      </w:ins>
    </w:p>
  </w:endnote>
  <w:endnote w:id="3">
    <w:p w14:paraId="10137F18" w14:textId="3773F931" w:rsidR="005E6BF3" w:rsidRPr="00275021" w:rsidRDefault="005E6BF3" w:rsidP="00FC0C45">
      <w:pPr>
        <w:rPr>
          <w:ins w:id="88" w:author="Hernan Ezequiel Martinez" w:date="2020-05-02T14:31:00Z"/>
          <w:rFonts w:eastAsia="Times New Roman"/>
        </w:rPr>
      </w:pPr>
      <w:ins w:id="89" w:author="Hernan Ezequiel Martinez" w:date="2020-05-02T14:31:00Z">
        <w:r>
          <w:rPr>
            <w:rStyle w:val="EndnoteReference"/>
          </w:rPr>
          <w:endnoteRef/>
        </w:r>
        <w:r>
          <w:t xml:space="preserve"> </w:t>
        </w:r>
      </w:ins>
      <w:ins w:id="90" w:author="Hernan Ezequiel Martinez" w:date="2020-06-01T20:41:00Z">
        <w:r>
          <w:t>Caltech, MIT,</w:t>
        </w:r>
      </w:ins>
      <w:ins w:id="91" w:author="Hernan Ezequiel Martinez" w:date="2020-06-01T20:42:00Z">
        <w:r>
          <w:t xml:space="preserve"> NSF</w:t>
        </w:r>
      </w:ins>
      <w:ins w:id="92" w:author="Hernan Ezequiel Martinez" w:date="2020-06-01T20:41:00Z">
        <w:r>
          <w:t xml:space="preserve"> (2020), "What is LIGO"</w:t>
        </w:r>
      </w:ins>
      <w:ins w:id="93" w:author="Hernan Ezequiel Martinez" w:date="2020-06-01T20:42:00Z">
        <w:r>
          <w:t xml:space="preserve"> </w:t>
        </w:r>
      </w:ins>
      <w:ins w:id="94" w:author="Hernan Ezequiel Martinez" w:date="2020-06-01T20:41:00Z">
        <w:r>
          <w:t>[</w:t>
        </w:r>
      </w:ins>
      <w:ins w:id="95" w:author="Hernan Ezequiel Martinez" w:date="2020-06-01T20:49:00Z">
        <w:r>
          <w:t>LIGO official site</w:t>
        </w:r>
      </w:ins>
      <w:ins w:id="96" w:author="Hernan Ezequiel Martinez" w:date="2020-06-01T20:41:00Z">
        <w:r>
          <w:t xml:space="preserve">] </w:t>
        </w:r>
      </w:ins>
      <w:ins w:id="97" w:author="Hernan Ezequiel Martinez" w:date="2020-06-01T20:48:00Z">
        <w:r>
          <w:t>recovered from</w:t>
        </w:r>
      </w:ins>
      <w:ins w:id="98" w:author="Hernan Ezequiel Martinez" w:date="2020-06-01T20:42:00Z">
        <w:r>
          <w:t xml:space="preserve"> </w:t>
        </w:r>
      </w:ins>
      <w:ins w:id="99" w:author="Hernan Ezequiel Martinez" w:date="2020-05-02T14:31:00Z">
        <w:r>
          <w:fldChar w:fldCharType="begin"/>
        </w:r>
        <w:r>
          <w:instrText xml:space="preserve"> HYPERLINK "https://www.ligo.caltech.edu/page/what-is-ligo" </w:instrText>
        </w:r>
        <w:r>
          <w:fldChar w:fldCharType="separate"/>
        </w:r>
        <w:r>
          <w:rPr>
            <w:rStyle w:val="Hyperlink"/>
            <w:rFonts w:eastAsia="Times New Roman"/>
          </w:rPr>
          <w:t>https://www.ligo.caltech.edu/page/what-is-ligo</w:t>
        </w:r>
        <w:r>
          <w:rPr>
            <w:rStyle w:val="Hyperlink"/>
            <w:rFonts w:eastAsia="Times New Roman"/>
          </w:rPr>
          <w:fldChar w:fldCharType="end"/>
        </w:r>
      </w:ins>
    </w:p>
  </w:endnote>
  <w:endnote w:id="4">
    <w:p w14:paraId="22304893" w14:textId="43C66C70" w:rsidR="005E6BF3" w:rsidRPr="00275021" w:rsidRDefault="005E6BF3">
      <w:pPr>
        <w:rPr>
          <w:ins w:id="101" w:author="Hernan Ezequiel Martinez" w:date="2020-05-02T14:32:00Z"/>
          <w:rFonts w:eastAsia="Times New Roman"/>
        </w:rPr>
      </w:pPr>
      <w:ins w:id="102" w:author="Hernan Ezequiel Martinez" w:date="2020-05-02T14:32:00Z">
        <w:r>
          <w:rPr>
            <w:rStyle w:val="EndnoteReference"/>
          </w:rPr>
          <w:endnoteRef/>
        </w:r>
        <w:r>
          <w:t xml:space="preserve"> </w:t>
        </w:r>
      </w:ins>
      <w:ins w:id="103" w:author="Hernan Ezequiel Martinez" w:date="2020-06-01T20:50:00Z">
        <w:r>
          <w:t xml:space="preserve">Caltech, MIT, NSF (2020), "What is LIGO" [LIGO official site] recovered from </w:t>
        </w:r>
        <w:r>
          <w:fldChar w:fldCharType="begin"/>
        </w:r>
        <w:r>
          <w:instrText xml:space="preserve"> HYPERLINK "https://www.ligo.caltech.edu/page/what-is-ligo" </w:instrText>
        </w:r>
        <w:r>
          <w:fldChar w:fldCharType="separate"/>
        </w:r>
        <w:r>
          <w:rPr>
            <w:rStyle w:val="Hyperlink"/>
            <w:rFonts w:eastAsia="Times New Roman"/>
          </w:rPr>
          <w:t>https://www.ligo.caltech.edu/page/what-is-ligo</w:t>
        </w:r>
        <w:r>
          <w:rPr>
            <w:rStyle w:val="Hyperlink"/>
            <w:rFonts w:eastAsia="Times New Roman"/>
          </w:rPr>
          <w:fldChar w:fldCharType="end"/>
        </w:r>
      </w:ins>
    </w:p>
  </w:endnote>
  <w:endnote w:id="5">
    <w:p w14:paraId="2ADC32DB" w14:textId="7E8E2E4A" w:rsidR="005E6BF3" w:rsidRPr="00275021" w:rsidRDefault="005E6BF3">
      <w:pPr>
        <w:rPr>
          <w:ins w:id="109" w:author="Hernan Ezequiel Martinez" w:date="2020-05-02T14:35:00Z"/>
          <w:rFonts w:eastAsia="Times New Roman"/>
        </w:rPr>
      </w:pPr>
      <w:ins w:id="110" w:author="Hernan Ezequiel Martinez" w:date="2020-05-02T14:35:00Z">
        <w:r>
          <w:rPr>
            <w:rStyle w:val="EndnoteReference"/>
          </w:rPr>
          <w:endnoteRef/>
        </w:r>
        <w:r>
          <w:t xml:space="preserve"> </w:t>
        </w:r>
      </w:ins>
      <w:ins w:id="111" w:author="Hernan Ezequiel Martinez" w:date="2020-06-01T20:44:00Z">
        <w:r>
          <w:t>NSF, LIGO, INFN, CNRS, LSC, EGO, VIRGO (2020). "</w:t>
        </w:r>
      </w:ins>
      <w:ins w:id="112" w:author="Hernan Ezequiel Martinez" w:date="2020-06-01T20:45:00Z">
        <w:r>
          <w:t>Gravitational Wave Open Science Center</w:t>
        </w:r>
      </w:ins>
      <w:ins w:id="113" w:author="Hernan Ezequiel Martinez" w:date="2020-06-01T20:44:00Z">
        <w:r>
          <w:t>"</w:t>
        </w:r>
      </w:ins>
      <w:ins w:id="114" w:author="Hernan Ezequiel Martinez" w:date="2020-06-01T20:45:00Z">
        <w:r>
          <w:t xml:space="preserve"> [</w:t>
        </w:r>
      </w:ins>
      <w:ins w:id="115" w:author="Hernan Ezequiel Martinez" w:date="2020-06-01T20:47:00Z">
        <w:r>
          <w:t>Official site explaining how their interferometers works</w:t>
        </w:r>
      </w:ins>
      <w:ins w:id="116" w:author="Hernan Ezequiel Martinez" w:date="2020-06-01T20:45:00Z">
        <w:r>
          <w:t>]</w:t>
        </w:r>
      </w:ins>
      <w:ins w:id="117" w:author="Hernan Ezequiel Martinez" w:date="2020-06-01T20:46:00Z">
        <w:r>
          <w:t xml:space="preserve"> </w:t>
        </w:r>
      </w:ins>
      <w:ins w:id="118" w:author="Hernan Ezequiel Martinez" w:date="2020-06-01T20:47:00Z">
        <w:r>
          <w:t>recovered from</w:t>
        </w:r>
      </w:ins>
      <w:ins w:id="119" w:author="Hernan Ezequiel Martinez" w:date="2020-06-01T20:46:00Z">
        <w:r>
          <w:t xml:space="preserve"> </w:t>
        </w:r>
      </w:ins>
      <w:ins w:id="120" w:author="Hernan Ezequiel Martinez" w:date="2020-05-02T14:35:00Z">
        <w:r>
          <w:fldChar w:fldCharType="begin"/>
        </w:r>
        <w:r>
          <w:instrText xml:space="preserve"> HYPERLINK "https://www.gw-openscience.org/about/" </w:instrText>
        </w:r>
        <w:r>
          <w:fldChar w:fldCharType="separate"/>
        </w:r>
        <w:r>
          <w:rPr>
            <w:rStyle w:val="Hyperlink"/>
            <w:rFonts w:eastAsia="Times New Roman"/>
          </w:rPr>
          <w:t>https://www.gw-openscience.org/about/</w:t>
        </w:r>
        <w:r>
          <w:rPr>
            <w:rStyle w:val="Hyperlink"/>
            <w:rFonts w:eastAsia="Times New Roman"/>
          </w:rPr>
          <w:fldChar w:fldCharType="end"/>
        </w:r>
      </w:ins>
    </w:p>
  </w:endnote>
  <w:endnote w:id="6">
    <w:p w14:paraId="21D6B94F" w14:textId="33E910BC" w:rsidR="005E6BF3" w:rsidRPr="00816A3A" w:rsidRDefault="005E6BF3">
      <w:pPr>
        <w:rPr>
          <w:rFonts w:ascii="Times New Roman" w:eastAsia="Times New Roman" w:hAnsi="Times New Roman" w:cs="Times New Roman"/>
          <w:lang w:val="es-ES_tradnl"/>
        </w:rPr>
      </w:pPr>
      <w:ins w:id="132" w:author="Hernan Ezequiel Martinez" w:date="2020-05-02T14:38:00Z">
        <w:r>
          <w:rPr>
            <w:rStyle w:val="EndnoteReference"/>
          </w:rPr>
          <w:endnoteRef/>
        </w:r>
        <w:r>
          <w:t xml:space="preserve"> </w:t>
        </w:r>
      </w:ins>
      <w:ins w:id="133" w:author="Hernan Ezequiel Martinez" w:date="2020-06-01T20:47:00Z">
        <w:r>
          <w:t xml:space="preserve">Caltech, MIT, NSF (2020),  "What is an interferometer", recovered from </w:t>
        </w:r>
      </w:ins>
      <w:ins w:id="134" w:author="Hernan Ezequiel Martinez" w:date="2020-05-02T14:39:00Z">
        <w:r w:rsidRPr="00F608FD">
          <w:rPr>
            <w:rFonts w:ascii="Times New Roman" w:eastAsia="Times New Roman" w:hAnsi="Times New Roman" w:cs="Times New Roman"/>
            <w:sz w:val="20"/>
            <w:szCs w:val="20"/>
            <w:lang w:val="es-ES_tradnl"/>
          </w:rPr>
          <w:fldChar w:fldCharType="begin"/>
        </w:r>
        <w:r w:rsidRPr="00F608FD">
          <w:rPr>
            <w:rFonts w:ascii="Times New Roman" w:eastAsia="Times New Roman" w:hAnsi="Times New Roman" w:cs="Times New Roman"/>
            <w:sz w:val="20"/>
            <w:szCs w:val="20"/>
            <w:lang w:val="es-ES_tradnl"/>
          </w:rPr>
          <w:instrText xml:space="preserve"> HYPERLINK "https://www.ligo.caltech.edu/page/what-is-interferometer" </w:instrText>
        </w:r>
        <w:r w:rsidRPr="00F608FD">
          <w:rPr>
            <w:rFonts w:ascii="Times New Roman" w:eastAsia="Times New Roman" w:hAnsi="Times New Roman" w:cs="Times New Roman"/>
            <w:sz w:val="20"/>
            <w:szCs w:val="20"/>
            <w:lang w:val="es-ES_tradnl"/>
          </w:rPr>
          <w:fldChar w:fldCharType="separate"/>
        </w:r>
        <w:r w:rsidRPr="00F608FD">
          <w:rPr>
            <w:rFonts w:ascii="Times New Roman" w:eastAsia="Times New Roman" w:hAnsi="Times New Roman" w:cs="Times New Roman"/>
            <w:color w:val="0000FF"/>
            <w:sz w:val="20"/>
            <w:szCs w:val="20"/>
            <w:u w:val="single"/>
            <w:lang w:val="es-ES_tradnl"/>
          </w:rPr>
          <w:t>https://www.ligo.caltech.edu/page/what-is-interferometer</w:t>
        </w:r>
        <w:r w:rsidRPr="00F608FD">
          <w:rPr>
            <w:rFonts w:ascii="Times New Roman" w:eastAsia="Times New Roman" w:hAnsi="Times New Roman" w:cs="Times New Roman"/>
            <w:sz w:val="20"/>
            <w:szCs w:val="20"/>
            <w:lang w:val="es-ES_tradnl"/>
          </w:rPr>
          <w:fldChar w:fldCharType="end"/>
        </w:r>
      </w:ins>
    </w:p>
  </w:endnote>
  <w:endnote w:id="7">
    <w:p w14:paraId="120774F9" w14:textId="4A19569D" w:rsidR="005E6BF3" w:rsidRPr="00D65C31" w:rsidRDefault="005E6BF3">
      <w:pPr>
        <w:rPr>
          <w:ins w:id="147" w:author="Hernan Ezequiel Martinez" w:date="2020-05-02T14:03:00Z"/>
          <w:rFonts w:eastAsia="Times New Roman"/>
        </w:rPr>
      </w:pPr>
      <w:ins w:id="148" w:author="Hernan Ezequiel Martinez" w:date="2020-05-02T14:03:00Z">
        <w:r>
          <w:rPr>
            <w:rStyle w:val="EndnoteReference"/>
          </w:rPr>
          <w:endnoteRef/>
        </w:r>
        <w:r>
          <w:t xml:space="preserve"> </w:t>
        </w:r>
      </w:ins>
      <w:ins w:id="149" w:author="Hernan Ezequiel Martinez" w:date="2020-06-01T20:51:00Z">
        <w:r>
          <w:t>NASA (2020), "What is a gravitational Wave?" [</w:t>
        </w:r>
      </w:ins>
      <w:ins w:id="150" w:author="Hernan Ezequiel Martinez" w:date="2020-06-01T20:52:00Z">
        <w:r>
          <w:t>NASA's official Site</w:t>
        </w:r>
      </w:ins>
      <w:ins w:id="151" w:author="Hernan Ezequiel Martinez" w:date="2020-06-01T20:51:00Z">
        <w:r>
          <w:t xml:space="preserve">] recovered from </w:t>
        </w:r>
      </w:ins>
      <w:ins w:id="152" w:author="Hernan Ezequiel Martinez" w:date="2020-05-02T14:03:00Z">
        <w:r>
          <w:rPr>
            <w:rFonts w:eastAsia="Times New Roman"/>
          </w:rPr>
          <w:fldChar w:fldCharType="begin"/>
        </w:r>
        <w:r>
          <w:rPr>
            <w:rFonts w:eastAsia="Times New Roman"/>
          </w:rPr>
          <w:instrText xml:space="preserve"> HYPERLINK "https://spaceplace.nasa.gov/gravitational-waves/en/" </w:instrText>
        </w:r>
        <w:r>
          <w:rPr>
            <w:rFonts w:eastAsia="Times New Roman"/>
          </w:rPr>
          <w:fldChar w:fldCharType="separate"/>
        </w:r>
        <w:r>
          <w:rPr>
            <w:rStyle w:val="Hyperlink"/>
            <w:rFonts w:eastAsia="Times New Roman"/>
          </w:rPr>
          <w:t>https://spaceplace.nasa.gov/gravitational-waves/en/</w:t>
        </w:r>
        <w:r>
          <w:rPr>
            <w:rFonts w:eastAsia="Times New Roman"/>
          </w:rPr>
          <w:fldChar w:fldCharType="end"/>
        </w:r>
      </w:ins>
    </w:p>
  </w:endnote>
  <w:endnote w:id="8">
    <w:p w14:paraId="6AF9297E" w14:textId="6B0D67C4" w:rsidR="005E6BF3" w:rsidRPr="00816A3A" w:rsidRDefault="005E6BF3">
      <w:pPr>
        <w:rPr>
          <w:rFonts w:eastAsia="Times New Roman"/>
        </w:rPr>
      </w:pPr>
      <w:ins w:id="164" w:author="Hernan Ezequiel Martinez" w:date="2020-05-02T14:01:00Z">
        <w:r>
          <w:rPr>
            <w:rStyle w:val="EndnoteReference"/>
          </w:rPr>
          <w:endnoteRef/>
        </w:r>
        <w:r>
          <w:t xml:space="preserve"> </w:t>
        </w:r>
      </w:ins>
      <w:ins w:id="165" w:author="Hernan Ezequiel Martinez" w:date="2020-06-01T20:52:00Z">
        <w:r>
          <w:t xml:space="preserve">NASA (2020), "What is a gravitational Wave?" [NASA's official Site] recovered from </w:t>
        </w:r>
        <w:r>
          <w:rPr>
            <w:rFonts w:eastAsia="Times New Roman"/>
          </w:rPr>
          <w:fldChar w:fldCharType="begin"/>
        </w:r>
        <w:r>
          <w:rPr>
            <w:rFonts w:eastAsia="Times New Roman"/>
          </w:rPr>
          <w:instrText xml:space="preserve"> HYPERLINK "https://spaceplace.nasa.gov/gravitational-waves/en/" </w:instrText>
        </w:r>
        <w:r>
          <w:rPr>
            <w:rFonts w:eastAsia="Times New Roman"/>
          </w:rPr>
          <w:fldChar w:fldCharType="separate"/>
        </w:r>
        <w:r>
          <w:rPr>
            <w:rStyle w:val="Hyperlink"/>
            <w:rFonts w:eastAsia="Times New Roman"/>
          </w:rPr>
          <w:t>https://spaceplace.nasa.gov/gravitational-waves/en/</w:t>
        </w:r>
        <w:r>
          <w:rPr>
            <w:rFonts w:eastAsia="Times New Roman"/>
          </w:rPr>
          <w:fldChar w:fldCharType="end"/>
        </w:r>
      </w:ins>
    </w:p>
  </w:endnote>
  <w:endnote w:id="9">
    <w:p w14:paraId="5248EEDF" w14:textId="77777777" w:rsidR="005E6BF3" w:rsidRPr="00275021" w:rsidRDefault="005E6BF3">
      <w:pPr>
        <w:rPr>
          <w:ins w:id="169" w:author="Hernan Ezequiel Martinez" w:date="2020-05-02T14:49:00Z"/>
          <w:rFonts w:ascii="Times New Roman" w:eastAsia="Times New Roman" w:hAnsi="Times New Roman" w:cs="Times New Roman"/>
          <w:sz w:val="20"/>
          <w:szCs w:val="20"/>
        </w:rPr>
      </w:pPr>
      <w:ins w:id="170" w:author="Hernan Ezequiel Martinez" w:date="2020-05-02T14:49:00Z">
        <w:r>
          <w:rPr>
            <w:rStyle w:val="EndnoteReference"/>
          </w:rPr>
          <w:endnoteRef/>
        </w:r>
        <w:r>
          <w:t xml:space="preserve"> </w:t>
        </w:r>
        <w:r w:rsidRPr="00CA3B71">
          <w:rPr>
            <w:rFonts w:ascii="Helvetica" w:eastAsia="Times New Roman" w:hAnsi="Helvetica" w:cs="Times New Roman"/>
            <w:color w:val="333333"/>
            <w:sz w:val="20"/>
            <w:szCs w:val="20"/>
            <w:shd w:val="clear" w:color="auto" w:fill="FFFFFF"/>
          </w:rPr>
          <w:t>N. Mavalvala, "Precision measurement at the quantum limit in gravitational wave detectors," </w:t>
        </w:r>
        <w:r w:rsidRPr="00CA3B71">
          <w:rPr>
            <w:rFonts w:ascii="Helvetica" w:eastAsia="Times New Roman" w:hAnsi="Helvetica" w:cs="Times New Roman"/>
            <w:i/>
            <w:iCs/>
            <w:color w:val="333333"/>
            <w:sz w:val="20"/>
            <w:szCs w:val="20"/>
            <w:shd w:val="clear" w:color="auto" w:fill="FFFFFF"/>
          </w:rPr>
          <w:t>2014 Conference on Lasers and Electro-Optics (CLEO) - Laser Science to Photonic Applications</w:t>
        </w:r>
        <w:r w:rsidRPr="00CA3B71">
          <w:rPr>
            <w:rFonts w:ascii="Helvetica" w:eastAsia="Times New Roman" w:hAnsi="Helvetica" w:cs="Times New Roman"/>
            <w:color w:val="333333"/>
            <w:sz w:val="20"/>
            <w:szCs w:val="20"/>
            <w:shd w:val="clear" w:color="auto" w:fill="FFFFFF"/>
          </w:rPr>
          <w:t>, San Jose, CA, 2014, pp. 1-2.</w:t>
        </w:r>
      </w:ins>
    </w:p>
  </w:endnote>
  <w:endnote w:id="10">
    <w:p w14:paraId="4C41F18A" w14:textId="402AB544" w:rsidR="005E6BF3" w:rsidRPr="006B073B" w:rsidRDefault="005E6BF3">
      <w:pPr>
        <w:rPr>
          <w:ins w:id="172" w:author="Hernan Ezequiel Martinez" w:date="2020-05-02T14:50:00Z"/>
          <w:rFonts w:eastAsia="Times New Roman"/>
        </w:rPr>
      </w:pPr>
      <w:ins w:id="173" w:author="Hernan Ezequiel Martinez" w:date="2020-05-02T14:50:00Z">
        <w:r>
          <w:rPr>
            <w:rStyle w:val="EndnoteReference"/>
          </w:rPr>
          <w:endnoteRef/>
        </w:r>
        <w:r>
          <w:t xml:space="preserve"> </w:t>
        </w:r>
      </w:ins>
      <w:ins w:id="174" w:author="Hernan Ezequiel Martinez" w:date="2020-06-01T20:54:00Z">
        <w:r>
          <w:t xml:space="preserve">NSF, LIGO, INFN, CNRS, LSC, EGO, VIRGO (2020). </w:t>
        </w:r>
      </w:ins>
      <w:ins w:id="175" w:author="Hernan Ezequiel Martinez" w:date="2020-06-01T20:53:00Z">
        <w:r>
          <w:t xml:space="preserve">(Datasets and coding libraries). </w:t>
        </w:r>
      </w:ins>
      <w:ins w:id="176" w:author="Hernan Ezequiel Martinez" w:date="2020-06-01T20:54:00Z">
        <w:r>
          <w:t xml:space="preserve">Recovered from </w:t>
        </w:r>
      </w:ins>
      <w:ins w:id="177" w:author="Hernan Ezequiel Martinez" w:date="2020-05-02T14:50:00Z">
        <w:r>
          <w:fldChar w:fldCharType="begin"/>
        </w:r>
        <w:r>
          <w:instrText xml:space="preserve"> HYPERLINK "https://www.gw-openscience.org/archive/O2_4KHZ_R1/" </w:instrText>
        </w:r>
        <w:r>
          <w:fldChar w:fldCharType="separate"/>
        </w:r>
        <w:r>
          <w:rPr>
            <w:rStyle w:val="Hyperlink"/>
            <w:rFonts w:eastAsia="Times New Roman"/>
          </w:rPr>
          <w:t>https://www.gw-openscience.org/archive/O2_4KHZ_R1/</w:t>
        </w:r>
        <w:r>
          <w:rPr>
            <w:rStyle w:val="Hyperlink"/>
            <w:rFonts w:eastAsia="Times New Roman"/>
          </w:rPr>
          <w:fldChar w:fldCharType="end"/>
        </w:r>
      </w:ins>
    </w:p>
  </w:endnote>
  <w:endnote w:id="11">
    <w:p w14:paraId="6A5BD13C" w14:textId="13F6CB50" w:rsidR="005E6BF3" w:rsidRPr="000850A0" w:rsidRDefault="005E6BF3">
      <w:pPr>
        <w:rPr>
          <w:ins w:id="191" w:author="Hernan Ezequiel Martinez" w:date="2020-05-02T14:57:00Z"/>
          <w:rFonts w:eastAsia="Times New Roman"/>
        </w:rPr>
      </w:pPr>
      <w:ins w:id="192" w:author="Hernan Ezequiel Martinez" w:date="2020-05-02T14:57:00Z">
        <w:r>
          <w:rPr>
            <w:rStyle w:val="EndnoteReference"/>
          </w:rPr>
          <w:endnoteRef/>
        </w:r>
        <w:r>
          <w:t xml:space="preserve"> </w:t>
        </w:r>
      </w:ins>
      <w:ins w:id="193" w:author="Hernan Ezequiel Martinez" w:date="2020-06-01T20:55:00Z">
        <w:r>
          <w:t xml:space="preserve">NSF, LIGO, INFN, CNRS, LSC, EGO, VIRGO (2020). (Datasets and coding libraries). Recovered from </w:t>
        </w:r>
      </w:ins>
      <w:ins w:id="194" w:author="Hernan Ezequiel Martinez" w:date="2020-05-02T14:57:00Z">
        <w:r>
          <w:fldChar w:fldCharType="begin"/>
        </w:r>
        <w:r>
          <w:instrText xml:space="preserve"> HYPERLINK "https://www.gw-openscience.org/yellow_box/" </w:instrText>
        </w:r>
        <w:r>
          <w:fldChar w:fldCharType="separate"/>
        </w:r>
        <w:r>
          <w:rPr>
            <w:rStyle w:val="Hyperlink"/>
            <w:rFonts w:eastAsia="Times New Roman"/>
          </w:rPr>
          <w:t>https://www.gw-openscience.org/yellow_box/</w:t>
        </w:r>
        <w:r>
          <w:rPr>
            <w:rStyle w:val="Hyperlink"/>
            <w:rFonts w:eastAsia="Times New Roman"/>
          </w:rPr>
          <w:fldChar w:fldCharType="end"/>
        </w:r>
      </w:ins>
    </w:p>
  </w:endnote>
  <w:endnote w:id="12">
    <w:p w14:paraId="283D060E" w14:textId="456C252E" w:rsidR="005E6BF3" w:rsidRPr="00FC0C45" w:rsidRDefault="005E6BF3">
      <w:pPr>
        <w:rPr>
          <w:ins w:id="201" w:author="Hernan Ezequiel Martinez" w:date="2020-05-02T15:04:00Z"/>
        </w:rPr>
      </w:pPr>
      <w:ins w:id="202" w:author="Hernan Ezequiel Martinez" w:date="2020-05-02T15:04:00Z">
        <w:r>
          <w:rPr>
            <w:rStyle w:val="EndnoteReference"/>
          </w:rPr>
          <w:endnoteRef/>
        </w:r>
        <w:r>
          <w:t xml:space="preserve"> </w:t>
        </w:r>
      </w:ins>
      <w:ins w:id="203" w:author="Hernan Ezequiel Martinez" w:date="2020-06-01T21:00:00Z">
        <w:r>
          <w:t>"Gravity Spy: integrating advanced LIGO detector characterization, machine learning, and citizen science" M Zevin1, S Coughlin1, S Bahaadini2, E Besler2, N Rohani2, S Allen3, M Cabero4, K Crowston5, A K Katsaggelos2, S L Larson1,3, T K Lee6, C Lintott7, T B Littenberg8, A Lundgren4, C Østerlund5, J R Smith9, L Trouille1,3 and V Kalogera1Hide (February, 2017) doi: https://doi.org/10.1088/1361-6382/aa5cea</w:t>
        </w:r>
      </w:ins>
    </w:p>
  </w:endnote>
  <w:endnote w:id="13">
    <w:p w14:paraId="02208BF4" w14:textId="1CCEF233" w:rsidR="005E6BF3" w:rsidRDefault="005E6BF3" w:rsidP="00AB6190">
      <w:pPr>
        <w:rPr>
          <w:ins w:id="209" w:author="Hernan Ezequiel Martinez" w:date="2020-06-01T21:01:00Z"/>
        </w:rPr>
      </w:pPr>
      <w:ins w:id="210" w:author="Hernan Ezequiel Martinez" w:date="2020-05-02T15:05:00Z">
        <w:r>
          <w:rPr>
            <w:rStyle w:val="EndnoteReference"/>
          </w:rPr>
          <w:endnoteRef/>
        </w:r>
        <w:r>
          <w:t xml:space="preserve"> Daniel George, E.A. Huerta, </w:t>
        </w:r>
      </w:ins>
      <w:ins w:id="211" w:author="Hernan Ezequiel Martinez" w:date="2020-06-01T21:02:00Z">
        <w:r>
          <w:t>(2017)</w:t>
        </w:r>
      </w:ins>
      <w:ins w:id="212" w:author="Hernan Ezequiel Martinez" w:date="2020-05-02T15:05:00Z">
        <w:r>
          <w:t xml:space="preserve"> </w:t>
        </w:r>
      </w:ins>
      <w:ins w:id="213" w:author="Hernan Ezequiel Martinez" w:date="2020-06-01T21:02:00Z">
        <w:r>
          <w:t>"</w:t>
        </w:r>
      </w:ins>
      <w:ins w:id="214" w:author="Hernan Ezequiel Martinez" w:date="2020-05-02T15:05:00Z">
        <w:r>
          <w:t>Deep Learning for real-time gravitational wave detection and parameter estimation: Results with Advanced LIGO data</w:t>
        </w:r>
      </w:ins>
      <w:ins w:id="215" w:author="Hernan Ezequiel Martinez" w:date="2020-06-01T21:02:00Z">
        <w:r>
          <w:t>",  doi:</w:t>
        </w:r>
      </w:ins>
      <w:ins w:id="216" w:author="Hernan Ezequiel Martinez" w:date="2020-06-01T21:03:00Z">
        <w:r>
          <w:t xml:space="preserve"> </w:t>
        </w:r>
        <w:r w:rsidRPr="004A2A45">
          <w:t>10.1016/j.physletb.2017.12.053</w:t>
        </w:r>
      </w:ins>
    </w:p>
    <w:p w14:paraId="46D0B68C" w14:textId="77777777" w:rsidR="005E6BF3" w:rsidRPr="00BC64AF" w:rsidRDefault="005E6BF3" w:rsidP="00AB6190">
      <w:pPr>
        <w:rPr>
          <w:ins w:id="217" w:author="Hernan Ezequiel Martinez" w:date="2020-05-02T15:05:00Z"/>
        </w:rPr>
      </w:pPr>
    </w:p>
  </w:endnote>
  <w:endnote w:id="14">
    <w:p w14:paraId="12BC0000" w14:textId="65151514" w:rsidR="005E6BF3" w:rsidRPr="006B073B" w:rsidRDefault="005E6BF3">
      <w:pPr>
        <w:rPr>
          <w:rFonts w:ascii="Times New Roman" w:eastAsia="Times New Roman" w:hAnsi="Times New Roman" w:cs="Times New Roman"/>
          <w:lang w:val="es-ES_tradnl"/>
        </w:rPr>
      </w:pPr>
      <w:ins w:id="228" w:author="Hernan Ezequiel Martinez" w:date="2020-05-02T15:22:00Z">
        <w:r>
          <w:rPr>
            <w:rStyle w:val="EndnoteReference"/>
          </w:rPr>
          <w:endnoteRef/>
        </w:r>
        <w:r>
          <w:t xml:space="preserve"> </w:t>
        </w:r>
      </w:ins>
      <w:ins w:id="229" w:author="Hernan Ezequiel Martinez" w:date="2020-06-01T21:06:00Z">
        <w:r>
          <w:t>GWOSC (2020), "</w:t>
        </w:r>
        <w:r w:rsidRPr="00DF4269">
          <w:t>Gravitational-Wave Open Data Workshop #3</w:t>
        </w:r>
        <w:r>
          <w:t>" [</w:t>
        </w:r>
      </w:ins>
      <w:ins w:id="230" w:author="Hernan Ezequiel Martinez" w:date="2020-06-01T21:07:00Z">
        <w:r>
          <w:t>dataset and coding libraries</w:t>
        </w:r>
      </w:ins>
      <w:ins w:id="231" w:author="Hernan Ezequiel Martinez" w:date="2020-06-01T21:06:00Z">
        <w:r>
          <w:t>], recovered from</w:t>
        </w:r>
      </w:ins>
      <w:ins w:id="232" w:author="Hernan Ezequiel Martinez" w:date="2020-05-02T15:22:00Z">
        <w:r w:rsidRPr="00016365">
          <w:rPr>
            <w:rFonts w:ascii="Times New Roman" w:eastAsia="Times New Roman" w:hAnsi="Times New Roman" w:cs="Times New Roman"/>
            <w:sz w:val="20"/>
            <w:szCs w:val="20"/>
            <w:lang w:val="es-ES_tradnl"/>
          </w:rPr>
          <w:fldChar w:fldCharType="begin"/>
        </w:r>
        <w:r w:rsidRPr="00016365">
          <w:rPr>
            <w:rFonts w:ascii="Times New Roman" w:eastAsia="Times New Roman" w:hAnsi="Times New Roman" w:cs="Times New Roman"/>
            <w:sz w:val="20"/>
            <w:szCs w:val="20"/>
            <w:lang w:val="es-ES_tradnl"/>
          </w:rPr>
          <w:instrText xml:space="preserve"> HYPERLINK "https://github.com/gw-odw/odw-2019/blob/master/Challenge/CHALLENGE.md" </w:instrText>
        </w:r>
        <w:r w:rsidRPr="00016365">
          <w:rPr>
            <w:rFonts w:ascii="Times New Roman" w:eastAsia="Times New Roman" w:hAnsi="Times New Roman" w:cs="Times New Roman"/>
            <w:sz w:val="20"/>
            <w:szCs w:val="20"/>
            <w:lang w:val="es-ES_tradnl"/>
          </w:rPr>
          <w:fldChar w:fldCharType="separate"/>
        </w:r>
        <w:r w:rsidRPr="00016365">
          <w:rPr>
            <w:rFonts w:ascii="Times New Roman" w:eastAsia="Times New Roman" w:hAnsi="Times New Roman" w:cs="Times New Roman"/>
            <w:color w:val="0000FF"/>
            <w:sz w:val="20"/>
            <w:szCs w:val="20"/>
            <w:u w:val="single"/>
            <w:lang w:val="es-ES_tradnl"/>
          </w:rPr>
          <w:t>https://github.com/gw-odw/odw-2019/blob/master/Challenge/CHALLENGE.md</w:t>
        </w:r>
        <w:r w:rsidRPr="00016365">
          <w:rPr>
            <w:rFonts w:ascii="Times New Roman" w:eastAsia="Times New Roman" w:hAnsi="Times New Roman" w:cs="Times New Roman"/>
            <w:sz w:val="20"/>
            <w:szCs w:val="20"/>
            <w:lang w:val="es-ES_tradnl"/>
          </w:rPr>
          <w:fldChar w:fldCharType="end"/>
        </w:r>
      </w:ins>
    </w:p>
  </w:endnote>
  <w:endnote w:id="15">
    <w:p w14:paraId="2CBD125A" w14:textId="74BFDD2F" w:rsidR="005E6BF3" w:rsidRPr="006B073B" w:rsidRDefault="005E6BF3">
      <w:pPr>
        <w:rPr>
          <w:rFonts w:ascii="Times New Roman" w:eastAsia="Times New Roman" w:hAnsi="Times New Roman" w:cs="Times New Roman"/>
          <w:lang w:val="es-ES_tradnl"/>
        </w:rPr>
      </w:pPr>
      <w:ins w:id="240" w:author="Hernan Ezequiel Martinez" w:date="2020-05-02T15:31:00Z">
        <w:r>
          <w:rPr>
            <w:rStyle w:val="EndnoteReference"/>
          </w:rPr>
          <w:endnoteRef/>
        </w:r>
        <w:r>
          <w:t xml:space="preserve"> </w:t>
        </w:r>
      </w:ins>
      <w:ins w:id="241" w:author="Hernan Ezequiel Martinez" w:date="2020-06-01T21:08:00Z">
        <w:r w:rsidRPr="004B6614">
          <w:rPr>
            <w:rFonts w:ascii="Times New Roman" w:eastAsia="Times New Roman" w:hAnsi="Times New Roman" w:cs="Times New Roman"/>
            <w:sz w:val="20"/>
            <w:szCs w:val="20"/>
            <w:lang w:val="es-ES_tradnl"/>
          </w:rPr>
          <w:t>GWOSC (2020), "Gravitational-Wave Open Data Workshop #3" [Introduction to the workshop], recovered from https://www.gw-openscience.org/s/workshop3/</w:t>
        </w:r>
      </w:ins>
    </w:p>
  </w:endnote>
  <w:endnote w:id="16">
    <w:p w14:paraId="3230D5BA" w14:textId="6AAC98FD" w:rsidR="005E6BF3" w:rsidRPr="006B073B" w:rsidRDefault="005E6BF3">
      <w:pPr>
        <w:rPr>
          <w:rFonts w:ascii="Times New Roman" w:eastAsia="Times New Roman" w:hAnsi="Times New Roman" w:cs="Times New Roman"/>
          <w:sz w:val="20"/>
          <w:szCs w:val="20"/>
          <w:lang w:val="es-ES_tradnl"/>
        </w:rPr>
      </w:pPr>
      <w:ins w:id="246" w:author="Hernan Ezequiel Martinez" w:date="2020-05-02T15:34:00Z">
        <w:r>
          <w:rPr>
            <w:rStyle w:val="EndnoteReference"/>
          </w:rPr>
          <w:endnoteRef/>
        </w:r>
        <w:r>
          <w:t xml:space="preserve"> </w:t>
        </w:r>
      </w:ins>
      <w:ins w:id="247" w:author="Hernan Ezequiel Martinez" w:date="2020-06-01T21:10:00Z">
        <w:r>
          <w:t>GWOSC (2019), "GW-ODW</w:t>
        </w:r>
      </w:ins>
      <w:ins w:id="248" w:author="Hernan Ezequiel Martinez" w:date="2020-06-01T21:11:00Z">
        <w:r>
          <w:t xml:space="preserve">2 -- </w:t>
        </w:r>
      </w:ins>
      <w:ins w:id="249" w:author="Hernan Ezequiel Martinez" w:date="2020-06-01T21:10:00Z">
        <w:r>
          <w:t>Hands-on session"</w:t>
        </w:r>
      </w:ins>
      <w:ins w:id="250" w:author="Hernan Ezequiel Martinez" w:date="2020-06-01T21:11:00Z">
        <w:r>
          <w:t xml:space="preserve"> [</w:t>
        </w:r>
      </w:ins>
      <w:ins w:id="251" w:author="Hernan Ezequiel Martinez" w:date="2020-06-01T21:12:00Z">
        <w:r>
          <w:t xml:space="preserve">Contests unofficial </w:t>
        </w:r>
      </w:ins>
      <w:ins w:id="252" w:author="Hernan Ezequiel Martinez" w:date="2020-06-01T21:11:00Z">
        <w:r>
          <w:t xml:space="preserve">results document], recovered from </w:t>
        </w:r>
      </w:ins>
      <w:ins w:id="253" w:author="Hernan Ezequiel Martinez" w:date="2020-05-03T17:24:00Z">
        <w:r w:rsidRPr="000E18CB">
          <w:rPr>
            <w:rFonts w:ascii="Times New Roman" w:eastAsia="Times New Roman" w:hAnsi="Times New Roman" w:cs="Times New Roman"/>
            <w:sz w:val="20"/>
            <w:szCs w:val="20"/>
            <w:lang w:val="es-ES_tradnl"/>
          </w:rPr>
          <w:fldChar w:fldCharType="begin"/>
        </w:r>
        <w:r w:rsidRPr="000E18CB">
          <w:rPr>
            <w:rFonts w:ascii="Times New Roman" w:eastAsia="Times New Roman" w:hAnsi="Times New Roman" w:cs="Times New Roman"/>
            <w:sz w:val="20"/>
            <w:szCs w:val="20"/>
            <w:lang w:val="es-ES_tradnl"/>
          </w:rPr>
          <w:instrText xml:space="preserve"> HYPERLINK "https://bit.ly/2WRxjay" </w:instrText>
        </w:r>
        <w:r w:rsidRPr="000E18CB">
          <w:rPr>
            <w:rFonts w:ascii="Times New Roman" w:eastAsia="Times New Roman" w:hAnsi="Times New Roman" w:cs="Times New Roman"/>
            <w:sz w:val="20"/>
            <w:szCs w:val="20"/>
            <w:lang w:val="es-ES_tradnl"/>
          </w:rPr>
          <w:fldChar w:fldCharType="separate"/>
        </w:r>
        <w:r w:rsidRPr="000E18CB">
          <w:rPr>
            <w:rFonts w:ascii="Helvetica" w:eastAsia="Times New Roman" w:hAnsi="Helvetica" w:cs="Times New Roman"/>
            <w:color w:val="CB6D04"/>
            <w:sz w:val="23"/>
            <w:szCs w:val="23"/>
            <w:u w:val="single"/>
            <w:shd w:val="clear" w:color="auto" w:fill="FFFFFF"/>
            <w:lang w:val="es-ES_tradnl"/>
          </w:rPr>
          <w:t>https://bit.ly/2WRxjay</w:t>
        </w:r>
        <w:r w:rsidRPr="000E18CB">
          <w:rPr>
            <w:rFonts w:ascii="Times New Roman" w:eastAsia="Times New Roman" w:hAnsi="Times New Roman" w:cs="Times New Roman"/>
            <w:sz w:val="20"/>
            <w:szCs w:val="20"/>
            <w:lang w:val="es-ES_tradnl"/>
          </w:rPr>
          <w:fldChar w:fldCharType="end"/>
        </w:r>
      </w:ins>
    </w:p>
  </w:endnote>
  <w:endnote w:id="17">
    <w:p w14:paraId="7DC4E990" w14:textId="45F18FF8" w:rsidR="005E6BF3" w:rsidRPr="006201AC" w:rsidRDefault="005E6BF3" w:rsidP="00AB6190">
      <w:ins w:id="270" w:author="Hernan Ezequiel Martinez" w:date="2020-05-02T15:39:00Z">
        <w:r>
          <w:rPr>
            <w:rStyle w:val="EndnoteReference"/>
          </w:rPr>
          <w:endnoteRef/>
        </w:r>
        <w:r>
          <w:t xml:space="preserve"> </w:t>
        </w:r>
      </w:ins>
      <w:ins w:id="271" w:author="Hernan Ezequiel Martinez" w:date="2020-06-01T21:13:00Z">
        <w:r>
          <w:t xml:space="preserve">Daniel George, E.A. Huerta, (2017) "Deep Learning for real-time gravitational wave detection and parameter estimation: Results with Advanced LIGO data",  doi: </w:t>
        </w:r>
        <w:r w:rsidRPr="004A2A45">
          <w:t>10.1016/j.physletb.2017.12.053</w:t>
        </w:r>
      </w:ins>
    </w:p>
  </w:endnote>
  <w:endnote w:id="18">
    <w:p w14:paraId="553B98D5" w14:textId="2244C62F" w:rsidR="005E6BF3" w:rsidRPr="006B073B" w:rsidRDefault="005E6BF3">
      <w:pPr>
        <w:rPr>
          <w:rFonts w:eastAsia="Times New Roman"/>
        </w:rPr>
      </w:pPr>
      <w:ins w:id="309" w:author="Hernan Ezequiel Martinez" w:date="2020-05-02T16:08:00Z">
        <w:r>
          <w:rPr>
            <w:rStyle w:val="EndnoteReference"/>
          </w:rPr>
          <w:endnoteRef/>
        </w:r>
        <w:r>
          <w:t xml:space="preserve"> </w:t>
        </w:r>
      </w:ins>
      <w:ins w:id="310" w:author="Hernan Ezequiel Martinez" w:date="2020-06-01T21:15:00Z">
        <w:r>
          <w:t>GWOSC(2016)</w:t>
        </w:r>
      </w:ins>
      <w:ins w:id="311" w:author="Hernan Ezequiel Martinez" w:date="2020-06-01T21:16:00Z">
        <w:r>
          <w:t xml:space="preserve">, "The O2 database release" [Dataset and coding libraries], recovered from </w:t>
        </w:r>
      </w:ins>
      <w:ins w:id="312" w:author="Hernan Ezequiel Martinez" w:date="2020-05-02T16:08:00Z">
        <w:r>
          <w:rPr>
            <w:rFonts w:eastAsia="Times New Roman"/>
          </w:rPr>
          <w:fldChar w:fldCharType="begin"/>
        </w:r>
        <w:r>
          <w:rPr>
            <w:rFonts w:eastAsia="Times New Roman"/>
          </w:rPr>
          <w:instrText xml:space="preserve"> HYPERLINK "https://www.gw-openscience.org/O2/" </w:instrText>
        </w:r>
        <w:r>
          <w:rPr>
            <w:rFonts w:eastAsia="Times New Roman"/>
          </w:rPr>
          <w:fldChar w:fldCharType="separate"/>
        </w:r>
        <w:r>
          <w:rPr>
            <w:rStyle w:val="Hyperlink"/>
            <w:rFonts w:eastAsia="Times New Roman"/>
          </w:rPr>
          <w:t>https://www.gw-openscience.org/O2/</w:t>
        </w:r>
        <w:r>
          <w:rPr>
            <w:rFonts w:eastAsia="Times New Roman"/>
          </w:rPr>
          <w:fldChar w:fldCharType="end"/>
        </w:r>
      </w:ins>
    </w:p>
  </w:endnote>
  <w:endnote w:id="19">
    <w:p w14:paraId="0C7B55E1" w14:textId="4400342D" w:rsidR="00920DFF" w:rsidRPr="00920DFF" w:rsidRDefault="00920DFF" w:rsidP="00920DFF">
      <w:pPr>
        <w:rPr>
          <w:rFonts w:eastAsia="Times New Roman"/>
        </w:rPr>
      </w:pPr>
      <w:r>
        <w:rPr>
          <w:rStyle w:val="EndnoteReference"/>
        </w:rPr>
        <w:endnoteRef/>
      </w:r>
      <w:r>
        <w:t xml:space="preserve"> Apache Spark (Version 2.5) [Software Library], recovered from </w:t>
      </w:r>
      <w:hyperlink r:id="rId2" w:history="1">
        <w:r>
          <w:rPr>
            <w:rStyle w:val="Hyperlink"/>
            <w:rFonts w:eastAsia="Times New Roman"/>
          </w:rPr>
          <w:t>https://spark.apache.org/</w:t>
        </w:r>
      </w:hyperlink>
    </w:p>
  </w:endnote>
  <w:endnote w:id="20">
    <w:p w14:paraId="12306FFE" w14:textId="3A5BC309" w:rsidR="005E6BF3" w:rsidRPr="006B073B" w:rsidRDefault="005E6BF3">
      <w:pPr>
        <w:rPr>
          <w:rFonts w:eastAsia="Times New Roman"/>
        </w:rPr>
      </w:pPr>
      <w:ins w:id="339" w:author="Hernan Ezequiel Martinez" w:date="2020-05-03T13:36:00Z">
        <w:r>
          <w:rPr>
            <w:rStyle w:val="EndnoteReference"/>
          </w:rPr>
          <w:endnoteRef/>
        </w:r>
        <w:r>
          <w:t xml:space="preserve"> </w:t>
        </w:r>
      </w:ins>
      <w:ins w:id="340" w:author="Hernan Ezequiel Martinez" w:date="2020-06-01T21:17:00Z">
        <w:r>
          <w:t xml:space="preserve">The pandas development team (Version 1.0.3), recovered from </w:t>
        </w:r>
      </w:ins>
      <w:ins w:id="341" w:author="Hernan Ezequiel Martinez" w:date="2020-05-03T13:36:00Z">
        <w:r>
          <w:rPr>
            <w:rFonts w:eastAsia="Times New Roman"/>
          </w:rPr>
          <w:fldChar w:fldCharType="begin"/>
        </w:r>
        <w:r>
          <w:rPr>
            <w:rFonts w:eastAsia="Times New Roman"/>
          </w:rPr>
          <w:instrText xml:space="preserve"> HYPERLINK "https://pandas.pydata.org/docs/" </w:instrText>
        </w:r>
        <w:r>
          <w:rPr>
            <w:rFonts w:eastAsia="Times New Roman"/>
          </w:rPr>
          <w:fldChar w:fldCharType="separate"/>
        </w:r>
        <w:r>
          <w:rPr>
            <w:rStyle w:val="Hyperlink"/>
            <w:rFonts w:eastAsia="Times New Roman"/>
          </w:rPr>
          <w:t>https://pandas.pydata.org/docs/</w:t>
        </w:r>
        <w:r>
          <w:rPr>
            <w:rFonts w:eastAsia="Times New Roman"/>
          </w:rPr>
          <w:fldChar w:fldCharType="end"/>
        </w:r>
      </w:ins>
    </w:p>
  </w:endnote>
  <w:endnote w:id="21">
    <w:p w14:paraId="7CCC4C1C" w14:textId="2BA0149E" w:rsidR="005E6BF3" w:rsidRPr="006B073B" w:rsidRDefault="005E6BF3">
      <w:pPr>
        <w:rPr>
          <w:rFonts w:eastAsia="Times New Roman"/>
        </w:rPr>
      </w:pPr>
      <w:ins w:id="344" w:author="Hernan Ezequiel Martinez" w:date="2020-05-03T13:36:00Z">
        <w:r>
          <w:rPr>
            <w:rStyle w:val="EndnoteReference"/>
          </w:rPr>
          <w:endnoteRef/>
        </w:r>
        <w:r>
          <w:t xml:space="preserve"> </w:t>
        </w:r>
      </w:ins>
      <w:ins w:id="345" w:author="Hernan Ezequiel Martinez" w:date="2020-06-01T21:18:00Z">
        <w:r>
          <w:t xml:space="preserve">Keras (Version 2.0) [software library] recovered from </w:t>
        </w:r>
      </w:ins>
      <w:ins w:id="346" w:author="Hernan Ezequiel Martinez" w:date="2020-05-03T13:37:00Z">
        <w:r>
          <w:rPr>
            <w:rFonts w:eastAsia="Times New Roman"/>
          </w:rPr>
          <w:fldChar w:fldCharType="begin"/>
        </w:r>
        <w:r>
          <w:rPr>
            <w:rFonts w:eastAsia="Times New Roman"/>
          </w:rPr>
          <w:instrText xml:space="preserve"> HYPERLINK "https://keras.io/" </w:instrText>
        </w:r>
        <w:r>
          <w:rPr>
            <w:rFonts w:eastAsia="Times New Roman"/>
          </w:rPr>
          <w:fldChar w:fldCharType="separate"/>
        </w:r>
        <w:r>
          <w:rPr>
            <w:rStyle w:val="Hyperlink"/>
            <w:rFonts w:eastAsia="Times New Roman"/>
          </w:rPr>
          <w:t>https://keras.io/</w:t>
        </w:r>
        <w:r>
          <w:rPr>
            <w:rFonts w:eastAsia="Times New Roman"/>
          </w:rPr>
          <w:fldChar w:fldCharType="end"/>
        </w:r>
      </w:ins>
    </w:p>
  </w:endnote>
  <w:endnote w:id="22">
    <w:p w14:paraId="4EBC8824" w14:textId="613F9FD6" w:rsidR="005E6BF3" w:rsidRPr="006B073B" w:rsidRDefault="005E6BF3">
      <w:pPr>
        <w:rPr>
          <w:rFonts w:eastAsia="Times New Roman"/>
        </w:rPr>
      </w:pPr>
      <w:ins w:id="350" w:author="Hernan Ezequiel Martinez" w:date="2020-05-03T13:37:00Z">
        <w:r>
          <w:rPr>
            <w:rStyle w:val="EndnoteReference"/>
          </w:rPr>
          <w:endnoteRef/>
        </w:r>
        <w:r>
          <w:t xml:space="preserve"> </w:t>
        </w:r>
      </w:ins>
      <w:ins w:id="351" w:author="Hernan Ezequiel Martinez" w:date="2020-06-01T21:19:00Z">
        <w:r>
          <w:t xml:space="preserve">Numpy (Version 1.18) [Software library] recovered from </w:t>
        </w:r>
      </w:ins>
      <w:ins w:id="352" w:author="Hernan Ezequiel Martinez" w:date="2020-05-03T13:37:00Z">
        <w:r>
          <w:rPr>
            <w:rFonts w:eastAsia="Times New Roman"/>
          </w:rPr>
          <w:fldChar w:fldCharType="begin"/>
        </w:r>
        <w:r>
          <w:rPr>
            <w:rFonts w:eastAsia="Times New Roman"/>
          </w:rPr>
          <w:instrText xml:space="preserve"> HYPERLINK "https://numpy.org/" </w:instrText>
        </w:r>
        <w:r>
          <w:rPr>
            <w:rFonts w:eastAsia="Times New Roman"/>
          </w:rPr>
          <w:fldChar w:fldCharType="separate"/>
        </w:r>
        <w:r>
          <w:rPr>
            <w:rStyle w:val="Hyperlink"/>
            <w:rFonts w:eastAsia="Times New Roman"/>
          </w:rPr>
          <w:t>https://numpy.org/</w:t>
        </w:r>
        <w:r>
          <w:rPr>
            <w:rFonts w:eastAsia="Times New Roman"/>
          </w:rPr>
          <w:fldChar w:fldCharType="end"/>
        </w:r>
      </w:ins>
    </w:p>
  </w:endnote>
  <w:endnote w:id="23">
    <w:p w14:paraId="5DDE17A5" w14:textId="106ED6AC" w:rsidR="005E6BF3" w:rsidRDefault="005E6BF3">
      <w:pPr>
        <w:rPr>
          <w:ins w:id="393" w:author="Hernan Ezequiel Martinez" w:date="2020-05-01T18:40:00Z"/>
          <w:rFonts w:eastAsia="Times New Roman"/>
        </w:rPr>
      </w:pPr>
      <w:ins w:id="394" w:author="Hernan Ezequiel Martinez" w:date="2020-05-01T18:40:00Z">
        <w:r>
          <w:rPr>
            <w:rStyle w:val="EndnoteReference"/>
          </w:rPr>
          <w:endnoteRef/>
        </w:r>
        <w:r>
          <w:t xml:space="preserve"> </w:t>
        </w:r>
      </w:ins>
      <w:r>
        <w:t>Zenodo</w:t>
      </w:r>
      <w:ins w:id="395" w:author="Hernan Ezequiel Martinez" w:date="2020-06-01T21:27:00Z">
        <w:r>
          <w:t>(201</w:t>
        </w:r>
      </w:ins>
      <w:r>
        <w:t>8</w:t>
      </w:r>
      <w:ins w:id="396" w:author="Hernan Ezequiel Martinez" w:date="2020-06-01T21:27:00Z">
        <w:r>
          <w:t>),  "</w:t>
        </w:r>
      </w:ins>
      <w:r w:rsidRPr="003A27CE">
        <w:t>Updated Gravity Spy Data Set</w:t>
      </w:r>
      <w:ins w:id="397" w:author="Hernan Ezequiel Martinez" w:date="2020-06-01T21:27:00Z">
        <w:r>
          <w:t>"</w:t>
        </w:r>
      </w:ins>
      <w:ins w:id="398" w:author="Hernan Ezequiel Martinez" w:date="2020-06-01T21:28:00Z">
        <w:r>
          <w:t xml:space="preserve"> [Dataset and coding libraries] recovered from: </w:t>
        </w:r>
      </w:ins>
      <w:hyperlink r:id="rId3" w:anchor=".Xu6TaZNKjNw" w:history="1">
        <w:r>
          <w:rPr>
            <w:rStyle w:val="Hyperlink"/>
            <w:rFonts w:eastAsia="Times New Roman"/>
          </w:rPr>
          <w:t>https://zenodo.org/record/1476551#.Xu6TaZNKjNw</w:t>
        </w:r>
      </w:hyperlink>
      <w:r>
        <w:rPr>
          <w:rFonts w:eastAsia="Times New Roman"/>
        </w:rPr>
        <w:t xml:space="preserve">, DOI: </w:t>
      </w:r>
      <w:r w:rsidRPr="003A27CE">
        <w:rPr>
          <w:rFonts w:eastAsia="Times New Roman"/>
        </w:rPr>
        <w:t>10.5281/zenodo.1476551</w:t>
      </w:r>
    </w:p>
    <w:p w14:paraId="2C3E0AA8" w14:textId="77777777" w:rsidR="005E6BF3" w:rsidRPr="00D65C31" w:rsidRDefault="005E6BF3" w:rsidP="0025671E">
      <w:pPr>
        <w:pStyle w:val="EndnoteText"/>
        <w:rPr>
          <w:ins w:id="399" w:author="Hernan Ezequiel Martinez" w:date="2020-05-01T18:40:00Z"/>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E4002EFF" w:usb1="C000247B"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Segoe UI"/>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1619531575"/>
      <w:docPartObj>
        <w:docPartGallery w:val="Page Numbers (Bottom of Page)"/>
        <w:docPartUnique/>
      </w:docPartObj>
    </w:sdtPr>
    <w:sdtEndPr>
      <w:rPr>
        <w:color w:val="7F7F7F" w:themeColor="background1" w:themeShade="7F"/>
        <w:spacing w:val="60"/>
      </w:rPr>
    </w:sdtEndPr>
    <w:sdtContent>
      <w:p w14:paraId="29B3AFC0" w14:textId="2E3416DC" w:rsidR="005E6BF3" w:rsidRPr="00F643D1" w:rsidRDefault="005E6BF3" w:rsidP="00F643D1">
        <w:pPr>
          <w:pStyle w:val="Footer"/>
          <w:pBdr>
            <w:top w:val="single" w:sz="4" w:space="1" w:color="D9D9D9" w:themeColor="background1" w:themeShade="D9"/>
          </w:pBdr>
          <w:jc w:val="right"/>
          <w:rPr>
            <w:rFonts w:ascii="Times New Roman" w:hAnsi="Times New Roman" w:cs="Times New Roman"/>
            <w:sz w:val="20"/>
            <w:szCs w:val="20"/>
          </w:rPr>
        </w:pPr>
        <w:r w:rsidRPr="00C02D4B">
          <w:rPr>
            <w:rFonts w:ascii="Times New Roman" w:hAnsi="Times New Roman" w:cs="Times New Roman"/>
            <w:b/>
            <w:bCs/>
            <w:sz w:val="20"/>
            <w:szCs w:val="20"/>
          </w:rPr>
          <w:t>ITBA –</w:t>
        </w:r>
        <w:r>
          <w:rPr>
            <w:rFonts w:ascii="Times New Roman" w:hAnsi="Times New Roman" w:cs="Times New Roman"/>
            <w:b/>
            <w:bCs/>
            <w:sz w:val="20"/>
            <w:szCs w:val="20"/>
          </w:rPr>
          <w:t xml:space="preserve"> </w:t>
        </w:r>
        <w:r w:rsidRPr="00C02D4B">
          <w:rPr>
            <w:rFonts w:ascii="Times New Roman" w:hAnsi="Times New Roman" w:cs="Times New Roman"/>
            <w:b/>
            <w:bCs/>
            <w:sz w:val="20"/>
            <w:szCs w:val="20"/>
          </w:rPr>
          <w:t xml:space="preserve">Especialización en Ciencia de Datos                </w:t>
        </w:r>
        <w:r w:rsidRPr="00C02D4B">
          <w:rPr>
            <w:rFonts w:ascii="Times New Roman" w:hAnsi="Times New Roman" w:cs="Times New Roman"/>
            <w:sz w:val="20"/>
            <w:szCs w:val="20"/>
          </w:rPr>
          <w:fldChar w:fldCharType="begin"/>
        </w:r>
        <w:r w:rsidRPr="00C02D4B">
          <w:rPr>
            <w:rFonts w:ascii="Times New Roman" w:hAnsi="Times New Roman" w:cs="Times New Roman"/>
            <w:sz w:val="20"/>
            <w:szCs w:val="20"/>
          </w:rPr>
          <w:instrText xml:space="preserve"> PAGE   \* MERGEFORMAT </w:instrText>
        </w:r>
        <w:r w:rsidRPr="00C02D4B">
          <w:rPr>
            <w:rFonts w:ascii="Times New Roman" w:hAnsi="Times New Roman" w:cs="Times New Roman"/>
            <w:sz w:val="20"/>
            <w:szCs w:val="20"/>
          </w:rPr>
          <w:fldChar w:fldCharType="separate"/>
        </w:r>
        <w:r w:rsidR="00215FA5">
          <w:rPr>
            <w:rFonts w:ascii="Times New Roman" w:hAnsi="Times New Roman" w:cs="Times New Roman"/>
            <w:noProof/>
            <w:sz w:val="20"/>
            <w:szCs w:val="20"/>
          </w:rPr>
          <w:t>1</w:t>
        </w:r>
        <w:r w:rsidRPr="00C02D4B">
          <w:rPr>
            <w:rFonts w:ascii="Times New Roman" w:hAnsi="Times New Roman" w:cs="Times New Roman"/>
            <w:noProof/>
            <w:sz w:val="20"/>
            <w:szCs w:val="20"/>
          </w:rPr>
          <w:fldChar w:fldCharType="end"/>
        </w:r>
        <w:r w:rsidRPr="00C02D4B">
          <w:rPr>
            <w:rFonts w:ascii="Times New Roman" w:hAnsi="Times New Roman" w:cs="Times New Roman"/>
            <w:sz w:val="20"/>
            <w:szCs w:val="20"/>
          </w:rPr>
          <w:t xml:space="preserve"> | </w:t>
        </w:r>
        <w:r w:rsidRPr="00C02D4B">
          <w:rPr>
            <w:rFonts w:ascii="Times New Roman" w:hAnsi="Times New Roman" w:cs="Times New Roman"/>
            <w:color w:val="7F7F7F" w:themeColor="background1" w:themeShade="7F"/>
            <w:spacing w:val="60"/>
            <w:sz w:val="20"/>
            <w:szCs w:val="20"/>
          </w:rPr>
          <w:t>Págin</w: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9D200" w14:textId="77777777" w:rsidR="005E6BF3" w:rsidRDefault="005E6BF3" w:rsidP="003F0394">
      <w:pPr>
        <w:spacing w:after="0" w:line="240" w:lineRule="auto"/>
      </w:pPr>
      <w:r>
        <w:separator/>
      </w:r>
    </w:p>
  </w:footnote>
  <w:footnote w:type="continuationSeparator" w:id="0">
    <w:p w14:paraId="3D49D97F" w14:textId="77777777" w:rsidR="005E6BF3" w:rsidRDefault="005E6BF3" w:rsidP="003F039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21317" w14:textId="2C5CE668" w:rsidR="005E6BF3" w:rsidRDefault="005E6BF3" w:rsidP="006F43EA">
    <w:pPr>
      <w:pStyle w:val="Header"/>
      <w:jc w:val="center"/>
    </w:pPr>
    <w:r w:rsidRPr="006F43EA">
      <w:rPr>
        <w:noProof/>
        <w:lang w:val="en-US"/>
      </w:rPr>
      <w:drawing>
        <wp:inline distT="0" distB="0" distL="0" distR="0" wp14:anchorId="647D0B7E" wp14:editId="2C2ED357">
          <wp:extent cx="1175481" cy="646515"/>
          <wp:effectExtent l="0" t="0" r="5715" b="0"/>
          <wp:docPr id="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1"/>
                  <a:srcRect/>
                  <a:stretch>
                    <a:fillRect/>
                  </a:stretch>
                </pic:blipFill>
                <pic:spPr bwMode="auto">
                  <a:xfrm>
                    <a:off x="0" y="0"/>
                    <a:ext cx="1175481" cy="646515"/>
                  </a:xfrm>
                  <a:prstGeom prst="rect">
                    <a:avLst/>
                  </a:prstGeom>
                  <a:noFill/>
                  <a:ln w="9525" cap="flat" cmpd="sng">
                    <a:noFill/>
                    <a:prstDash val="solid"/>
                    <a:miter lim="800000"/>
                    <a:headEnd type="none" w="med" len="med"/>
                    <a:tailEnd type="none" w="med" len="med"/>
                  </a:ln>
                  <a:effectLs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59C4"/>
    <w:multiLevelType w:val="hybridMultilevel"/>
    <w:tmpl w:val="0F521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009AD"/>
    <w:multiLevelType w:val="hybridMultilevel"/>
    <w:tmpl w:val="BFCEE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57D59"/>
    <w:multiLevelType w:val="hybridMultilevel"/>
    <w:tmpl w:val="3EE4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70121"/>
    <w:multiLevelType w:val="hybridMultilevel"/>
    <w:tmpl w:val="D946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7057E"/>
    <w:multiLevelType w:val="hybridMultilevel"/>
    <w:tmpl w:val="A582F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D43885"/>
    <w:multiLevelType w:val="hybridMultilevel"/>
    <w:tmpl w:val="111E0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537E1E"/>
    <w:multiLevelType w:val="multilevel"/>
    <w:tmpl w:val="1A58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EE4DE8"/>
    <w:multiLevelType w:val="multilevel"/>
    <w:tmpl w:val="2A1C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EB3377"/>
    <w:multiLevelType w:val="multilevel"/>
    <w:tmpl w:val="3DFC4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34034F"/>
    <w:multiLevelType w:val="hybridMultilevel"/>
    <w:tmpl w:val="3042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F55BA1"/>
    <w:multiLevelType w:val="hybridMultilevel"/>
    <w:tmpl w:val="03228DC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2D485549"/>
    <w:multiLevelType w:val="hybridMultilevel"/>
    <w:tmpl w:val="8EFE4CDC"/>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A52A26"/>
    <w:multiLevelType w:val="multilevel"/>
    <w:tmpl w:val="3C44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C73933"/>
    <w:multiLevelType w:val="hybridMultilevel"/>
    <w:tmpl w:val="35A6A08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nsid w:val="4DA57E8E"/>
    <w:multiLevelType w:val="multilevel"/>
    <w:tmpl w:val="C444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0366476"/>
    <w:multiLevelType w:val="hybridMultilevel"/>
    <w:tmpl w:val="7D9C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CA23AC"/>
    <w:multiLevelType w:val="hybridMultilevel"/>
    <w:tmpl w:val="847277A6"/>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7">
    <w:nsid w:val="585A4BFE"/>
    <w:multiLevelType w:val="hybridMultilevel"/>
    <w:tmpl w:val="3896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512BE4"/>
    <w:multiLevelType w:val="hybridMultilevel"/>
    <w:tmpl w:val="00D8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4952B0"/>
    <w:multiLevelType w:val="hybridMultilevel"/>
    <w:tmpl w:val="DA34983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00A2688"/>
    <w:multiLevelType w:val="hybridMultilevel"/>
    <w:tmpl w:val="C454606A"/>
    <w:lvl w:ilvl="0" w:tplc="46A6A722">
      <w:start w:val="1"/>
      <w:numFmt w:val="decimal"/>
      <w:lvlText w:val="%1."/>
      <w:lvlJc w:val="left"/>
      <w:pPr>
        <w:tabs>
          <w:tab w:val="num" w:pos="720"/>
        </w:tabs>
        <w:ind w:left="720" w:hanging="360"/>
      </w:pPr>
    </w:lvl>
    <w:lvl w:ilvl="1" w:tplc="5888D672" w:tentative="1">
      <w:start w:val="1"/>
      <w:numFmt w:val="decimal"/>
      <w:lvlText w:val="%2."/>
      <w:lvlJc w:val="left"/>
      <w:pPr>
        <w:tabs>
          <w:tab w:val="num" w:pos="1440"/>
        </w:tabs>
        <w:ind w:left="1440" w:hanging="360"/>
      </w:pPr>
    </w:lvl>
    <w:lvl w:ilvl="2" w:tplc="91FE2D50" w:tentative="1">
      <w:start w:val="1"/>
      <w:numFmt w:val="decimal"/>
      <w:lvlText w:val="%3."/>
      <w:lvlJc w:val="left"/>
      <w:pPr>
        <w:tabs>
          <w:tab w:val="num" w:pos="2160"/>
        </w:tabs>
        <w:ind w:left="2160" w:hanging="360"/>
      </w:pPr>
    </w:lvl>
    <w:lvl w:ilvl="3" w:tplc="C7687A86" w:tentative="1">
      <w:start w:val="1"/>
      <w:numFmt w:val="decimal"/>
      <w:lvlText w:val="%4."/>
      <w:lvlJc w:val="left"/>
      <w:pPr>
        <w:tabs>
          <w:tab w:val="num" w:pos="2880"/>
        </w:tabs>
        <w:ind w:left="2880" w:hanging="360"/>
      </w:pPr>
    </w:lvl>
    <w:lvl w:ilvl="4" w:tplc="D824944E" w:tentative="1">
      <w:start w:val="1"/>
      <w:numFmt w:val="decimal"/>
      <w:lvlText w:val="%5."/>
      <w:lvlJc w:val="left"/>
      <w:pPr>
        <w:tabs>
          <w:tab w:val="num" w:pos="3600"/>
        </w:tabs>
        <w:ind w:left="3600" w:hanging="360"/>
      </w:pPr>
    </w:lvl>
    <w:lvl w:ilvl="5" w:tplc="F4E6ACC0" w:tentative="1">
      <w:start w:val="1"/>
      <w:numFmt w:val="decimal"/>
      <w:lvlText w:val="%6."/>
      <w:lvlJc w:val="left"/>
      <w:pPr>
        <w:tabs>
          <w:tab w:val="num" w:pos="4320"/>
        </w:tabs>
        <w:ind w:left="4320" w:hanging="360"/>
      </w:pPr>
    </w:lvl>
    <w:lvl w:ilvl="6" w:tplc="CC684650" w:tentative="1">
      <w:start w:val="1"/>
      <w:numFmt w:val="decimal"/>
      <w:lvlText w:val="%7."/>
      <w:lvlJc w:val="left"/>
      <w:pPr>
        <w:tabs>
          <w:tab w:val="num" w:pos="5040"/>
        </w:tabs>
        <w:ind w:left="5040" w:hanging="360"/>
      </w:pPr>
    </w:lvl>
    <w:lvl w:ilvl="7" w:tplc="CAAE2D9C" w:tentative="1">
      <w:start w:val="1"/>
      <w:numFmt w:val="decimal"/>
      <w:lvlText w:val="%8."/>
      <w:lvlJc w:val="left"/>
      <w:pPr>
        <w:tabs>
          <w:tab w:val="num" w:pos="5760"/>
        </w:tabs>
        <w:ind w:left="5760" w:hanging="360"/>
      </w:pPr>
    </w:lvl>
    <w:lvl w:ilvl="8" w:tplc="3BEC32C8" w:tentative="1">
      <w:start w:val="1"/>
      <w:numFmt w:val="decimal"/>
      <w:lvlText w:val="%9."/>
      <w:lvlJc w:val="left"/>
      <w:pPr>
        <w:tabs>
          <w:tab w:val="num" w:pos="6480"/>
        </w:tabs>
        <w:ind w:left="6480" w:hanging="360"/>
      </w:pPr>
    </w:lvl>
  </w:abstractNum>
  <w:abstractNum w:abstractNumId="21">
    <w:nsid w:val="61985715"/>
    <w:multiLevelType w:val="multilevel"/>
    <w:tmpl w:val="18C0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B278E8"/>
    <w:multiLevelType w:val="hybridMultilevel"/>
    <w:tmpl w:val="67046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1DB1DFC"/>
    <w:multiLevelType w:val="hybridMultilevel"/>
    <w:tmpl w:val="08CCE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666FAD"/>
    <w:multiLevelType w:val="hybridMultilevel"/>
    <w:tmpl w:val="A5320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E82AEC"/>
    <w:multiLevelType w:val="hybridMultilevel"/>
    <w:tmpl w:val="B01CB4F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nsid w:val="78646B67"/>
    <w:multiLevelType w:val="hybridMultilevel"/>
    <w:tmpl w:val="38D6D3C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nsid w:val="7B71774F"/>
    <w:multiLevelType w:val="multilevel"/>
    <w:tmpl w:val="D5F46808"/>
    <w:lvl w:ilvl="0">
      <w:start w:val="1"/>
      <w:numFmt w:val="decimal"/>
      <w:lvlText w:val="%1."/>
      <w:lvlJc w:val="left"/>
      <w:pPr>
        <w:tabs>
          <w:tab w:val="num" w:pos="1776"/>
        </w:tabs>
        <w:ind w:left="1776" w:hanging="360"/>
      </w:pPr>
    </w:lvl>
    <w:lvl w:ilvl="1" w:tentative="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28">
    <w:nsid w:val="7CB86761"/>
    <w:multiLevelType w:val="hybridMultilevel"/>
    <w:tmpl w:val="5D9CC5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20"/>
  </w:num>
  <w:num w:numId="2">
    <w:abstractNumId w:val="0"/>
  </w:num>
  <w:num w:numId="3">
    <w:abstractNumId w:val="1"/>
  </w:num>
  <w:num w:numId="4">
    <w:abstractNumId w:val="9"/>
  </w:num>
  <w:num w:numId="5">
    <w:abstractNumId w:val="14"/>
  </w:num>
  <w:num w:numId="6">
    <w:abstractNumId w:val="5"/>
  </w:num>
  <w:num w:numId="7">
    <w:abstractNumId w:val="15"/>
  </w:num>
  <w:num w:numId="8">
    <w:abstractNumId w:val="3"/>
  </w:num>
  <w:num w:numId="9">
    <w:abstractNumId w:val="6"/>
  </w:num>
  <w:num w:numId="10">
    <w:abstractNumId w:val="12"/>
  </w:num>
  <w:num w:numId="11">
    <w:abstractNumId w:val="24"/>
  </w:num>
  <w:num w:numId="12">
    <w:abstractNumId w:val="7"/>
  </w:num>
  <w:num w:numId="13">
    <w:abstractNumId w:val="8"/>
  </w:num>
  <w:num w:numId="14">
    <w:abstractNumId w:val="13"/>
  </w:num>
  <w:num w:numId="15">
    <w:abstractNumId w:val="19"/>
  </w:num>
  <w:num w:numId="16">
    <w:abstractNumId w:val="21"/>
  </w:num>
  <w:num w:numId="17">
    <w:abstractNumId w:val="27"/>
  </w:num>
  <w:num w:numId="18">
    <w:abstractNumId w:val="22"/>
  </w:num>
  <w:num w:numId="19">
    <w:abstractNumId w:val="18"/>
  </w:num>
  <w:num w:numId="20">
    <w:abstractNumId w:val="25"/>
  </w:num>
  <w:num w:numId="21">
    <w:abstractNumId w:val="26"/>
  </w:num>
  <w:num w:numId="22">
    <w:abstractNumId w:val="28"/>
  </w:num>
  <w:num w:numId="23">
    <w:abstractNumId w:val="2"/>
  </w:num>
  <w:num w:numId="24">
    <w:abstractNumId w:val="4"/>
  </w:num>
  <w:num w:numId="25">
    <w:abstractNumId w:val="10"/>
  </w:num>
  <w:num w:numId="26">
    <w:abstractNumId w:val="23"/>
  </w:num>
  <w:num w:numId="27">
    <w:abstractNumId w:val="17"/>
  </w:num>
  <w:num w:numId="28">
    <w:abstractNumId w:val="11"/>
  </w:num>
  <w:num w:numId="2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ia Mon">
    <w15:presenceInfo w15:providerId="None" w15:userId="Alicia 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doNotTrackMoves/>
  <w:defaultTabStop w:val="708"/>
  <w:hyphenationZone w:val="425"/>
  <w:characterSpacingControl w:val="doNotCompress"/>
  <w:savePreviewPicture/>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A9C"/>
    <w:rsid w:val="00016365"/>
    <w:rsid w:val="0002688F"/>
    <w:rsid w:val="00032C78"/>
    <w:rsid w:val="00035122"/>
    <w:rsid w:val="00036541"/>
    <w:rsid w:val="00054F3C"/>
    <w:rsid w:val="00055F42"/>
    <w:rsid w:val="00071AEE"/>
    <w:rsid w:val="000814E9"/>
    <w:rsid w:val="000854C7"/>
    <w:rsid w:val="000949A7"/>
    <w:rsid w:val="000A1335"/>
    <w:rsid w:val="000A7409"/>
    <w:rsid w:val="000A74D4"/>
    <w:rsid w:val="000C3B7B"/>
    <w:rsid w:val="000D1346"/>
    <w:rsid w:val="000E18CB"/>
    <w:rsid w:val="000F1A78"/>
    <w:rsid w:val="00112F98"/>
    <w:rsid w:val="001415F9"/>
    <w:rsid w:val="00141D7C"/>
    <w:rsid w:val="0014239F"/>
    <w:rsid w:val="00145D2E"/>
    <w:rsid w:val="00172CAA"/>
    <w:rsid w:val="001738AC"/>
    <w:rsid w:val="00187B60"/>
    <w:rsid w:val="001A1475"/>
    <w:rsid w:val="001A2328"/>
    <w:rsid w:val="001A6B00"/>
    <w:rsid w:val="00215FA5"/>
    <w:rsid w:val="00225AFB"/>
    <w:rsid w:val="00251057"/>
    <w:rsid w:val="00255044"/>
    <w:rsid w:val="0025671E"/>
    <w:rsid w:val="002B636F"/>
    <w:rsid w:val="002B7D30"/>
    <w:rsid w:val="0032098A"/>
    <w:rsid w:val="00370396"/>
    <w:rsid w:val="00374F47"/>
    <w:rsid w:val="003943EF"/>
    <w:rsid w:val="003A27CE"/>
    <w:rsid w:val="003C02A9"/>
    <w:rsid w:val="003E5961"/>
    <w:rsid w:val="003F0394"/>
    <w:rsid w:val="003F6F91"/>
    <w:rsid w:val="00401AA4"/>
    <w:rsid w:val="00414332"/>
    <w:rsid w:val="00480FAD"/>
    <w:rsid w:val="00482BCC"/>
    <w:rsid w:val="00494BEF"/>
    <w:rsid w:val="004A2A45"/>
    <w:rsid w:val="004B0BE0"/>
    <w:rsid w:val="004B2D1D"/>
    <w:rsid w:val="004B6614"/>
    <w:rsid w:val="004C03D0"/>
    <w:rsid w:val="004C0D3E"/>
    <w:rsid w:val="004D3EAA"/>
    <w:rsid w:val="004D7A3A"/>
    <w:rsid w:val="004E4130"/>
    <w:rsid w:val="0051451C"/>
    <w:rsid w:val="0052217C"/>
    <w:rsid w:val="005234AA"/>
    <w:rsid w:val="005367C5"/>
    <w:rsid w:val="0056053B"/>
    <w:rsid w:val="00570658"/>
    <w:rsid w:val="00572FFA"/>
    <w:rsid w:val="005738E2"/>
    <w:rsid w:val="00580B70"/>
    <w:rsid w:val="005848A1"/>
    <w:rsid w:val="005A2EA5"/>
    <w:rsid w:val="005A43C2"/>
    <w:rsid w:val="005E6BF3"/>
    <w:rsid w:val="006009F6"/>
    <w:rsid w:val="0060242A"/>
    <w:rsid w:val="006201AC"/>
    <w:rsid w:val="006243BE"/>
    <w:rsid w:val="00635084"/>
    <w:rsid w:val="006450B2"/>
    <w:rsid w:val="0064637E"/>
    <w:rsid w:val="00672968"/>
    <w:rsid w:val="00680EC1"/>
    <w:rsid w:val="00695976"/>
    <w:rsid w:val="006A78C5"/>
    <w:rsid w:val="006B073B"/>
    <w:rsid w:val="006B59AF"/>
    <w:rsid w:val="006B654E"/>
    <w:rsid w:val="006C1176"/>
    <w:rsid w:val="006C46C2"/>
    <w:rsid w:val="006C76BF"/>
    <w:rsid w:val="006D7D03"/>
    <w:rsid w:val="006E43D6"/>
    <w:rsid w:val="006E6261"/>
    <w:rsid w:val="006F43EA"/>
    <w:rsid w:val="006F74CC"/>
    <w:rsid w:val="006F7EA6"/>
    <w:rsid w:val="00710C1D"/>
    <w:rsid w:val="00713D38"/>
    <w:rsid w:val="00756A18"/>
    <w:rsid w:val="00771FA4"/>
    <w:rsid w:val="007808E2"/>
    <w:rsid w:val="00784734"/>
    <w:rsid w:val="00790844"/>
    <w:rsid w:val="007A3DDE"/>
    <w:rsid w:val="007A7976"/>
    <w:rsid w:val="007B3E9B"/>
    <w:rsid w:val="007D6B94"/>
    <w:rsid w:val="007E1A70"/>
    <w:rsid w:val="007E6027"/>
    <w:rsid w:val="00816A3A"/>
    <w:rsid w:val="008231C4"/>
    <w:rsid w:val="008345E8"/>
    <w:rsid w:val="00851CE6"/>
    <w:rsid w:val="00875A31"/>
    <w:rsid w:val="008B5E05"/>
    <w:rsid w:val="008C13EA"/>
    <w:rsid w:val="008C65B7"/>
    <w:rsid w:val="008D43F1"/>
    <w:rsid w:val="008E69AD"/>
    <w:rsid w:val="00902730"/>
    <w:rsid w:val="00903089"/>
    <w:rsid w:val="0090530C"/>
    <w:rsid w:val="00920DFF"/>
    <w:rsid w:val="00922F22"/>
    <w:rsid w:val="00931399"/>
    <w:rsid w:val="009328EF"/>
    <w:rsid w:val="009360ED"/>
    <w:rsid w:val="00953270"/>
    <w:rsid w:val="00965F74"/>
    <w:rsid w:val="00990FEF"/>
    <w:rsid w:val="009921A9"/>
    <w:rsid w:val="009953D8"/>
    <w:rsid w:val="009B4495"/>
    <w:rsid w:val="009C1619"/>
    <w:rsid w:val="009C41A5"/>
    <w:rsid w:val="009C4289"/>
    <w:rsid w:val="009F675F"/>
    <w:rsid w:val="00A065E5"/>
    <w:rsid w:val="00A240D8"/>
    <w:rsid w:val="00A32CA8"/>
    <w:rsid w:val="00A56E24"/>
    <w:rsid w:val="00A60FFF"/>
    <w:rsid w:val="00A65191"/>
    <w:rsid w:val="00A762D3"/>
    <w:rsid w:val="00A80D7E"/>
    <w:rsid w:val="00A82920"/>
    <w:rsid w:val="00A85074"/>
    <w:rsid w:val="00A87546"/>
    <w:rsid w:val="00AA0878"/>
    <w:rsid w:val="00AA6B5C"/>
    <w:rsid w:val="00AB6190"/>
    <w:rsid w:val="00AB733A"/>
    <w:rsid w:val="00AC7A4B"/>
    <w:rsid w:val="00AD4CB7"/>
    <w:rsid w:val="00AE22F3"/>
    <w:rsid w:val="00AE4051"/>
    <w:rsid w:val="00AF42CE"/>
    <w:rsid w:val="00B01032"/>
    <w:rsid w:val="00B13528"/>
    <w:rsid w:val="00B23363"/>
    <w:rsid w:val="00B354A6"/>
    <w:rsid w:val="00B66B1D"/>
    <w:rsid w:val="00BB7374"/>
    <w:rsid w:val="00BC3614"/>
    <w:rsid w:val="00BD1075"/>
    <w:rsid w:val="00BE3578"/>
    <w:rsid w:val="00BF69EC"/>
    <w:rsid w:val="00C00BCE"/>
    <w:rsid w:val="00C02D4B"/>
    <w:rsid w:val="00C206A2"/>
    <w:rsid w:val="00C232A7"/>
    <w:rsid w:val="00C523ED"/>
    <w:rsid w:val="00C52A5A"/>
    <w:rsid w:val="00C83152"/>
    <w:rsid w:val="00C85C00"/>
    <w:rsid w:val="00C92C47"/>
    <w:rsid w:val="00CA5335"/>
    <w:rsid w:val="00CB6F46"/>
    <w:rsid w:val="00CE7569"/>
    <w:rsid w:val="00CF6244"/>
    <w:rsid w:val="00CF734E"/>
    <w:rsid w:val="00D02F2C"/>
    <w:rsid w:val="00D040CC"/>
    <w:rsid w:val="00D27076"/>
    <w:rsid w:val="00D30109"/>
    <w:rsid w:val="00D3103C"/>
    <w:rsid w:val="00D458BD"/>
    <w:rsid w:val="00D47A85"/>
    <w:rsid w:val="00D559A1"/>
    <w:rsid w:val="00D57D20"/>
    <w:rsid w:val="00D60852"/>
    <w:rsid w:val="00D82C45"/>
    <w:rsid w:val="00D875FA"/>
    <w:rsid w:val="00DB52D6"/>
    <w:rsid w:val="00DB6000"/>
    <w:rsid w:val="00DD2EDB"/>
    <w:rsid w:val="00DE0AE8"/>
    <w:rsid w:val="00DE4CE9"/>
    <w:rsid w:val="00DE6A34"/>
    <w:rsid w:val="00DF4269"/>
    <w:rsid w:val="00E3610D"/>
    <w:rsid w:val="00E40804"/>
    <w:rsid w:val="00E440E5"/>
    <w:rsid w:val="00E51F9D"/>
    <w:rsid w:val="00E54AAD"/>
    <w:rsid w:val="00E8555A"/>
    <w:rsid w:val="00E963EF"/>
    <w:rsid w:val="00EB37A6"/>
    <w:rsid w:val="00EC3FF1"/>
    <w:rsid w:val="00EE1C77"/>
    <w:rsid w:val="00F01860"/>
    <w:rsid w:val="00F17A9C"/>
    <w:rsid w:val="00F41098"/>
    <w:rsid w:val="00F47D29"/>
    <w:rsid w:val="00F50D29"/>
    <w:rsid w:val="00F608FD"/>
    <w:rsid w:val="00F62F2B"/>
    <w:rsid w:val="00F643D1"/>
    <w:rsid w:val="00F66DE8"/>
    <w:rsid w:val="00F734C8"/>
    <w:rsid w:val="00FA26B9"/>
    <w:rsid w:val="00FA3B1B"/>
    <w:rsid w:val="00FB41D8"/>
    <w:rsid w:val="00FB784B"/>
    <w:rsid w:val="00FC0C45"/>
    <w:rsid w:val="00FE1F3E"/>
    <w:rsid w:val="00FE5FD5"/>
    <w:rsid w:val="00FF08C4"/>
    <w:rsid w:val="00FF57A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58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A70"/>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4080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E1A70"/>
    <w:pPr>
      <w:keepNext/>
      <w:keepLines/>
      <w:spacing w:before="200" w:after="0" w:line="240" w:lineRule="auto"/>
      <w:outlineLvl w:val="2"/>
    </w:pPr>
    <w:rPr>
      <w:rFonts w:asciiTheme="majorHAnsi" w:eastAsiaTheme="majorEastAsia" w:hAnsiTheme="majorHAnsi" w:cstheme="majorBidi"/>
      <w:b/>
      <w:bCs/>
      <w:color w:val="5B9BD5" w:themeColor="accent1"/>
      <w:sz w:val="24"/>
      <w:szCs w:val="24"/>
      <w:lang w:val="es-ES_tradnl"/>
    </w:rPr>
  </w:style>
  <w:style w:type="paragraph" w:styleId="Heading4">
    <w:name w:val="heading 4"/>
    <w:basedOn w:val="Normal"/>
    <w:next w:val="Normal"/>
    <w:link w:val="Heading4Char"/>
    <w:uiPriority w:val="9"/>
    <w:unhideWhenUsed/>
    <w:qFormat/>
    <w:rsid w:val="00DE0AE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394"/>
    <w:pPr>
      <w:tabs>
        <w:tab w:val="center" w:pos="4419"/>
        <w:tab w:val="right" w:pos="8838"/>
      </w:tabs>
      <w:spacing w:after="0" w:line="240" w:lineRule="auto"/>
    </w:pPr>
  </w:style>
  <w:style w:type="character" w:customStyle="1" w:styleId="HeaderChar">
    <w:name w:val="Header Char"/>
    <w:basedOn w:val="DefaultParagraphFont"/>
    <w:link w:val="Header"/>
    <w:uiPriority w:val="99"/>
    <w:rsid w:val="003F0394"/>
  </w:style>
  <w:style w:type="paragraph" w:styleId="Footer">
    <w:name w:val="footer"/>
    <w:basedOn w:val="Normal"/>
    <w:link w:val="FooterChar"/>
    <w:uiPriority w:val="99"/>
    <w:unhideWhenUsed/>
    <w:rsid w:val="003F0394"/>
    <w:pPr>
      <w:tabs>
        <w:tab w:val="center" w:pos="4419"/>
        <w:tab w:val="right" w:pos="8838"/>
      </w:tabs>
      <w:spacing w:after="0" w:line="240" w:lineRule="auto"/>
    </w:pPr>
  </w:style>
  <w:style w:type="character" w:customStyle="1" w:styleId="FooterChar">
    <w:name w:val="Footer Char"/>
    <w:basedOn w:val="DefaultParagraphFont"/>
    <w:link w:val="Footer"/>
    <w:uiPriority w:val="99"/>
    <w:rsid w:val="003F0394"/>
  </w:style>
  <w:style w:type="paragraph" w:customStyle="1" w:styleId="Default">
    <w:name w:val="Default"/>
    <w:rsid w:val="00EC3FF1"/>
    <w:pPr>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unhideWhenUsed/>
    <w:rsid w:val="00EC3FF1"/>
    <w:pPr>
      <w:spacing w:after="0" w:line="240" w:lineRule="auto"/>
    </w:pPr>
    <w:rPr>
      <w:sz w:val="20"/>
      <w:szCs w:val="20"/>
    </w:rPr>
  </w:style>
  <w:style w:type="character" w:customStyle="1" w:styleId="FootnoteTextChar">
    <w:name w:val="Footnote Text Char"/>
    <w:basedOn w:val="DefaultParagraphFont"/>
    <w:link w:val="FootnoteText"/>
    <w:uiPriority w:val="99"/>
    <w:rsid w:val="00EC3FF1"/>
    <w:rPr>
      <w:sz w:val="20"/>
      <w:szCs w:val="20"/>
    </w:rPr>
  </w:style>
  <w:style w:type="character" w:styleId="FootnoteReference">
    <w:name w:val="footnote reference"/>
    <w:basedOn w:val="DefaultParagraphFont"/>
    <w:uiPriority w:val="99"/>
    <w:unhideWhenUsed/>
    <w:rsid w:val="00EC3FF1"/>
    <w:rPr>
      <w:vertAlign w:val="superscript"/>
    </w:rPr>
  </w:style>
  <w:style w:type="paragraph" w:styleId="BalloonText">
    <w:name w:val="Balloon Text"/>
    <w:basedOn w:val="Normal"/>
    <w:link w:val="BalloonTextChar"/>
    <w:uiPriority w:val="99"/>
    <w:semiHidden/>
    <w:unhideWhenUsed/>
    <w:rsid w:val="00AA08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0878"/>
    <w:rPr>
      <w:rFonts w:ascii="Lucida Grande" w:hAnsi="Lucida Grande" w:cs="Lucida Grande"/>
      <w:sz w:val="18"/>
      <w:szCs w:val="18"/>
    </w:rPr>
  </w:style>
  <w:style w:type="paragraph" w:styleId="ListParagraph">
    <w:name w:val="List Paragraph"/>
    <w:basedOn w:val="Normal"/>
    <w:uiPriority w:val="34"/>
    <w:qFormat/>
    <w:rsid w:val="008C13EA"/>
    <w:pPr>
      <w:ind w:left="720"/>
      <w:contextualSpacing/>
    </w:pPr>
  </w:style>
  <w:style w:type="character" w:styleId="Hyperlink">
    <w:name w:val="Hyperlink"/>
    <w:basedOn w:val="DefaultParagraphFont"/>
    <w:uiPriority w:val="99"/>
    <w:semiHidden/>
    <w:unhideWhenUsed/>
    <w:rsid w:val="007E1A70"/>
    <w:rPr>
      <w:color w:val="0000FF"/>
      <w:u w:val="single"/>
    </w:rPr>
  </w:style>
  <w:style w:type="character" w:styleId="FollowedHyperlink">
    <w:name w:val="FollowedHyperlink"/>
    <w:basedOn w:val="DefaultParagraphFont"/>
    <w:uiPriority w:val="99"/>
    <w:semiHidden/>
    <w:unhideWhenUsed/>
    <w:rsid w:val="007E1A70"/>
    <w:rPr>
      <w:color w:val="954F72" w:themeColor="followedHyperlink"/>
      <w:u w:val="single"/>
    </w:rPr>
  </w:style>
  <w:style w:type="character" w:customStyle="1" w:styleId="Heading3Char">
    <w:name w:val="Heading 3 Char"/>
    <w:basedOn w:val="DefaultParagraphFont"/>
    <w:link w:val="Heading3"/>
    <w:uiPriority w:val="9"/>
    <w:rsid w:val="007E1A70"/>
    <w:rPr>
      <w:rFonts w:asciiTheme="majorHAnsi" w:eastAsiaTheme="majorEastAsia" w:hAnsiTheme="majorHAnsi" w:cstheme="majorBidi"/>
      <w:b/>
      <w:bCs/>
      <w:color w:val="5B9BD5" w:themeColor="accent1"/>
      <w:sz w:val="24"/>
      <w:szCs w:val="24"/>
      <w:lang w:val="es-ES_tradnl"/>
    </w:rPr>
  </w:style>
  <w:style w:type="character" w:styleId="CommentReference">
    <w:name w:val="annotation reference"/>
    <w:basedOn w:val="DefaultParagraphFont"/>
    <w:uiPriority w:val="99"/>
    <w:semiHidden/>
    <w:unhideWhenUsed/>
    <w:rsid w:val="007E1A70"/>
    <w:rPr>
      <w:sz w:val="16"/>
      <w:szCs w:val="16"/>
    </w:rPr>
  </w:style>
  <w:style w:type="paragraph" w:styleId="CommentText">
    <w:name w:val="annotation text"/>
    <w:basedOn w:val="Normal"/>
    <w:link w:val="CommentTextChar"/>
    <w:uiPriority w:val="99"/>
    <w:semiHidden/>
    <w:unhideWhenUsed/>
    <w:rsid w:val="007E1A70"/>
    <w:pPr>
      <w:spacing w:after="0" w:line="240" w:lineRule="auto"/>
    </w:pPr>
    <w:rPr>
      <w:rFonts w:eastAsiaTheme="minorEastAsia"/>
      <w:sz w:val="20"/>
      <w:szCs w:val="20"/>
      <w:lang w:val="es-ES_tradnl"/>
    </w:rPr>
  </w:style>
  <w:style w:type="character" w:customStyle="1" w:styleId="CommentTextChar">
    <w:name w:val="Comment Text Char"/>
    <w:basedOn w:val="DefaultParagraphFont"/>
    <w:link w:val="CommentText"/>
    <w:uiPriority w:val="99"/>
    <w:semiHidden/>
    <w:rsid w:val="007E1A70"/>
    <w:rPr>
      <w:rFonts w:eastAsiaTheme="minorEastAsia"/>
      <w:sz w:val="20"/>
      <w:szCs w:val="20"/>
      <w:lang w:val="es-ES_tradnl"/>
    </w:rPr>
  </w:style>
  <w:style w:type="character" w:customStyle="1" w:styleId="Heading2Char">
    <w:name w:val="Heading 2 Char"/>
    <w:basedOn w:val="DefaultParagraphFont"/>
    <w:link w:val="Heading2"/>
    <w:uiPriority w:val="9"/>
    <w:rsid w:val="00E40804"/>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7E1A70"/>
    <w:rPr>
      <w:rFonts w:asciiTheme="majorHAnsi" w:eastAsiaTheme="majorEastAsia" w:hAnsiTheme="majorHAnsi" w:cstheme="majorBidi"/>
      <w:b/>
      <w:bCs/>
      <w:color w:val="2C6EAB" w:themeColor="accent1" w:themeShade="B5"/>
      <w:sz w:val="32"/>
      <w:szCs w:val="32"/>
    </w:rPr>
  </w:style>
  <w:style w:type="paragraph" w:styleId="CommentSubject">
    <w:name w:val="annotation subject"/>
    <w:basedOn w:val="CommentText"/>
    <w:next w:val="CommentText"/>
    <w:link w:val="CommentSubjectChar"/>
    <w:uiPriority w:val="99"/>
    <w:semiHidden/>
    <w:unhideWhenUsed/>
    <w:rsid w:val="00A85074"/>
    <w:pPr>
      <w:spacing w:after="160"/>
    </w:pPr>
    <w:rPr>
      <w:rFonts w:eastAsiaTheme="minorHAnsi"/>
      <w:b/>
      <w:bCs/>
      <w:lang w:val="es-AR"/>
    </w:rPr>
  </w:style>
  <w:style w:type="character" w:customStyle="1" w:styleId="CommentSubjectChar">
    <w:name w:val="Comment Subject Char"/>
    <w:basedOn w:val="CommentTextChar"/>
    <w:link w:val="CommentSubject"/>
    <w:uiPriority w:val="99"/>
    <w:semiHidden/>
    <w:rsid w:val="00A85074"/>
    <w:rPr>
      <w:rFonts w:eastAsiaTheme="minorEastAsia"/>
      <w:b/>
      <w:bCs/>
      <w:sz w:val="20"/>
      <w:szCs w:val="20"/>
      <w:lang w:val="es-ES_tradnl"/>
    </w:rPr>
  </w:style>
  <w:style w:type="paragraph" w:styleId="EndnoteText">
    <w:name w:val="endnote text"/>
    <w:basedOn w:val="Normal"/>
    <w:link w:val="EndnoteTextChar"/>
    <w:uiPriority w:val="99"/>
    <w:unhideWhenUsed/>
    <w:rsid w:val="004D7A3A"/>
    <w:pPr>
      <w:spacing w:after="0" w:line="240" w:lineRule="auto"/>
    </w:pPr>
    <w:rPr>
      <w:sz w:val="24"/>
      <w:szCs w:val="24"/>
    </w:rPr>
  </w:style>
  <w:style w:type="character" w:customStyle="1" w:styleId="EndnoteTextChar">
    <w:name w:val="Endnote Text Char"/>
    <w:basedOn w:val="DefaultParagraphFont"/>
    <w:link w:val="EndnoteText"/>
    <w:uiPriority w:val="99"/>
    <w:rsid w:val="004D7A3A"/>
    <w:rPr>
      <w:sz w:val="24"/>
      <w:szCs w:val="24"/>
    </w:rPr>
  </w:style>
  <w:style w:type="character" w:styleId="EndnoteReference">
    <w:name w:val="endnote reference"/>
    <w:basedOn w:val="DefaultParagraphFont"/>
    <w:uiPriority w:val="99"/>
    <w:unhideWhenUsed/>
    <w:rsid w:val="004D7A3A"/>
    <w:rPr>
      <w:vertAlign w:val="superscript"/>
    </w:rPr>
  </w:style>
  <w:style w:type="paragraph" w:styleId="NormalWeb">
    <w:name w:val="Normal (Web)"/>
    <w:basedOn w:val="Normal"/>
    <w:uiPriority w:val="99"/>
    <w:semiHidden/>
    <w:unhideWhenUsed/>
    <w:rsid w:val="00FE1F3E"/>
    <w:pPr>
      <w:spacing w:before="100" w:beforeAutospacing="1" w:after="100" w:afterAutospacing="1" w:line="240" w:lineRule="auto"/>
    </w:pPr>
    <w:rPr>
      <w:rFonts w:ascii="Times New Roman" w:hAnsi="Times New Roman" w:cs="Times New Roman"/>
      <w:sz w:val="20"/>
      <w:szCs w:val="20"/>
      <w:lang w:val="es-ES_tradnl"/>
    </w:rPr>
  </w:style>
  <w:style w:type="character" w:customStyle="1" w:styleId="Heading4Char">
    <w:name w:val="Heading 4 Char"/>
    <w:basedOn w:val="DefaultParagraphFont"/>
    <w:link w:val="Heading4"/>
    <w:uiPriority w:val="9"/>
    <w:rsid w:val="00DE0AE8"/>
    <w:rPr>
      <w:rFonts w:asciiTheme="majorHAnsi" w:eastAsiaTheme="majorEastAsia" w:hAnsiTheme="majorHAnsi" w:cstheme="majorBidi"/>
      <w:b/>
      <w:bCs/>
      <w:i/>
      <w:iCs/>
      <w:color w:val="5B9BD5" w:themeColor="accent1"/>
    </w:rPr>
  </w:style>
  <w:style w:type="paragraph" w:styleId="TOC1">
    <w:name w:val="toc 1"/>
    <w:basedOn w:val="Normal"/>
    <w:next w:val="Normal"/>
    <w:autoRedefine/>
    <w:uiPriority w:val="39"/>
    <w:unhideWhenUsed/>
    <w:rsid w:val="00E40804"/>
    <w:pPr>
      <w:spacing w:before="120" w:after="0"/>
    </w:pPr>
    <w:rPr>
      <w:b/>
      <w:sz w:val="24"/>
      <w:szCs w:val="24"/>
    </w:rPr>
  </w:style>
  <w:style w:type="paragraph" w:styleId="TOC2">
    <w:name w:val="toc 2"/>
    <w:basedOn w:val="Normal"/>
    <w:next w:val="Normal"/>
    <w:autoRedefine/>
    <w:uiPriority w:val="39"/>
    <w:unhideWhenUsed/>
    <w:rsid w:val="00E40804"/>
    <w:pPr>
      <w:spacing w:after="0"/>
      <w:ind w:left="220"/>
    </w:pPr>
    <w:rPr>
      <w:b/>
    </w:rPr>
  </w:style>
  <w:style w:type="paragraph" w:styleId="TOC3">
    <w:name w:val="toc 3"/>
    <w:basedOn w:val="Normal"/>
    <w:next w:val="Normal"/>
    <w:autoRedefine/>
    <w:uiPriority w:val="39"/>
    <w:unhideWhenUsed/>
    <w:rsid w:val="00E40804"/>
    <w:pPr>
      <w:spacing w:after="0"/>
      <w:ind w:left="440"/>
    </w:pPr>
  </w:style>
  <w:style w:type="paragraph" w:styleId="TOC4">
    <w:name w:val="toc 4"/>
    <w:basedOn w:val="Normal"/>
    <w:next w:val="Normal"/>
    <w:autoRedefine/>
    <w:uiPriority w:val="39"/>
    <w:unhideWhenUsed/>
    <w:rsid w:val="00E40804"/>
    <w:pPr>
      <w:spacing w:after="0"/>
      <w:ind w:left="660"/>
    </w:pPr>
    <w:rPr>
      <w:sz w:val="20"/>
      <w:szCs w:val="20"/>
    </w:rPr>
  </w:style>
  <w:style w:type="paragraph" w:styleId="TOC5">
    <w:name w:val="toc 5"/>
    <w:basedOn w:val="Normal"/>
    <w:next w:val="Normal"/>
    <w:autoRedefine/>
    <w:uiPriority w:val="39"/>
    <w:unhideWhenUsed/>
    <w:rsid w:val="00E40804"/>
    <w:pPr>
      <w:spacing w:after="0"/>
      <w:ind w:left="880"/>
    </w:pPr>
    <w:rPr>
      <w:sz w:val="20"/>
      <w:szCs w:val="20"/>
    </w:rPr>
  </w:style>
  <w:style w:type="paragraph" w:styleId="TOC6">
    <w:name w:val="toc 6"/>
    <w:basedOn w:val="Normal"/>
    <w:next w:val="Normal"/>
    <w:autoRedefine/>
    <w:uiPriority w:val="39"/>
    <w:unhideWhenUsed/>
    <w:rsid w:val="00E40804"/>
    <w:pPr>
      <w:spacing w:after="0"/>
      <w:ind w:left="1100"/>
    </w:pPr>
    <w:rPr>
      <w:sz w:val="20"/>
      <w:szCs w:val="20"/>
    </w:rPr>
  </w:style>
  <w:style w:type="paragraph" w:styleId="TOC7">
    <w:name w:val="toc 7"/>
    <w:basedOn w:val="Normal"/>
    <w:next w:val="Normal"/>
    <w:autoRedefine/>
    <w:uiPriority w:val="39"/>
    <w:unhideWhenUsed/>
    <w:rsid w:val="00E40804"/>
    <w:pPr>
      <w:spacing w:after="0"/>
      <w:ind w:left="1320"/>
    </w:pPr>
    <w:rPr>
      <w:sz w:val="20"/>
      <w:szCs w:val="20"/>
    </w:rPr>
  </w:style>
  <w:style w:type="paragraph" w:styleId="TOC8">
    <w:name w:val="toc 8"/>
    <w:basedOn w:val="Normal"/>
    <w:next w:val="Normal"/>
    <w:autoRedefine/>
    <w:uiPriority w:val="39"/>
    <w:unhideWhenUsed/>
    <w:rsid w:val="00E40804"/>
    <w:pPr>
      <w:spacing w:after="0"/>
      <w:ind w:left="1540"/>
    </w:pPr>
    <w:rPr>
      <w:sz w:val="20"/>
      <w:szCs w:val="20"/>
    </w:rPr>
  </w:style>
  <w:style w:type="paragraph" w:styleId="TOC9">
    <w:name w:val="toc 9"/>
    <w:basedOn w:val="Normal"/>
    <w:next w:val="Normal"/>
    <w:autoRedefine/>
    <w:uiPriority w:val="39"/>
    <w:unhideWhenUsed/>
    <w:rsid w:val="00E40804"/>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A70"/>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4080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E1A70"/>
    <w:pPr>
      <w:keepNext/>
      <w:keepLines/>
      <w:spacing w:before="200" w:after="0" w:line="240" w:lineRule="auto"/>
      <w:outlineLvl w:val="2"/>
    </w:pPr>
    <w:rPr>
      <w:rFonts w:asciiTheme="majorHAnsi" w:eastAsiaTheme="majorEastAsia" w:hAnsiTheme="majorHAnsi" w:cstheme="majorBidi"/>
      <w:b/>
      <w:bCs/>
      <w:color w:val="5B9BD5" w:themeColor="accent1"/>
      <w:sz w:val="24"/>
      <w:szCs w:val="24"/>
      <w:lang w:val="es-ES_tradnl"/>
    </w:rPr>
  </w:style>
  <w:style w:type="paragraph" w:styleId="Heading4">
    <w:name w:val="heading 4"/>
    <w:basedOn w:val="Normal"/>
    <w:next w:val="Normal"/>
    <w:link w:val="Heading4Char"/>
    <w:uiPriority w:val="9"/>
    <w:unhideWhenUsed/>
    <w:qFormat/>
    <w:rsid w:val="00DE0AE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394"/>
    <w:pPr>
      <w:tabs>
        <w:tab w:val="center" w:pos="4419"/>
        <w:tab w:val="right" w:pos="8838"/>
      </w:tabs>
      <w:spacing w:after="0" w:line="240" w:lineRule="auto"/>
    </w:pPr>
  </w:style>
  <w:style w:type="character" w:customStyle="1" w:styleId="HeaderChar">
    <w:name w:val="Header Char"/>
    <w:basedOn w:val="DefaultParagraphFont"/>
    <w:link w:val="Header"/>
    <w:uiPriority w:val="99"/>
    <w:rsid w:val="003F0394"/>
  </w:style>
  <w:style w:type="paragraph" w:styleId="Footer">
    <w:name w:val="footer"/>
    <w:basedOn w:val="Normal"/>
    <w:link w:val="FooterChar"/>
    <w:uiPriority w:val="99"/>
    <w:unhideWhenUsed/>
    <w:rsid w:val="003F0394"/>
    <w:pPr>
      <w:tabs>
        <w:tab w:val="center" w:pos="4419"/>
        <w:tab w:val="right" w:pos="8838"/>
      </w:tabs>
      <w:spacing w:after="0" w:line="240" w:lineRule="auto"/>
    </w:pPr>
  </w:style>
  <w:style w:type="character" w:customStyle="1" w:styleId="FooterChar">
    <w:name w:val="Footer Char"/>
    <w:basedOn w:val="DefaultParagraphFont"/>
    <w:link w:val="Footer"/>
    <w:uiPriority w:val="99"/>
    <w:rsid w:val="003F0394"/>
  </w:style>
  <w:style w:type="paragraph" w:customStyle="1" w:styleId="Default">
    <w:name w:val="Default"/>
    <w:rsid w:val="00EC3FF1"/>
    <w:pPr>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unhideWhenUsed/>
    <w:rsid w:val="00EC3FF1"/>
    <w:pPr>
      <w:spacing w:after="0" w:line="240" w:lineRule="auto"/>
    </w:pPr>
    <w:rPr>
      <w:sz w:val="20"/>
      <w:szCs w:val="20"/>
    </w:rPr>
  </w:style>
  <w:style w:type="character" w:customStyle="1" w:styleId="FootnoteTextChar">
    <w:name w:val="Footnote Text Char"/>
    <w:basedOn w:val="DefaultParagraphFont"/>
    <w:link w:val="FootnoteText"/>
    <w:uiPriority w:val="99"/>
    <w:rsid w:val="00EC3FF1"/>
    <w:rPr>
      <w:sz w:val="20"/>
      <w:szCs w:val="20"/>
    </w:rPr>
  </w:style>
  <w:style w:type="character" w:styleId="FootnoteReference">
    <w:name w:val="footnote reference"/>
    <w:basedOn w:val="DefaultParagraphFont"/>
    <w:uiPriority w:val="99"/>
    <w:unhideWhenUsed/>
    <w:rsid w:val="00EC3FF1"/>
    <w:rPr>
      <w:vertAlign w:val="superscript"/>
    </w:rPr>
  </w:style>
  <w:style w:type="paragraph" w:styleId="BalloonText">
    <w:name w:val="Balloon Text"/>
    <w:basedOn w:val="Normal"/>
    <w:link w:val="BalloonTextChar"/>
    <w:uiPriority w:val="99"/>
    <w:semiHidden/>
    <w:unhideWhenUsed/>
    <w:rsid w:val="00AA08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0878"/>
    <w:rPr>
      <w:rFonts w:ascii="Lucida Grande" w:hAnsi="Lucida Grande" w:cs="Lucida Grande"/>
      <w:sz w:val="18"/>
      <w:szCs w:val="18"/>
    </w:rPr>
  </w:style>
  <w:style w:type="paragraph" w:styleId="ListParagraph">
    <w:name w:val="List Paragraph"/>
    <w:basedOn w:val="Normal"/>
    <w:uiPriority w:val="34"/>
    <w:qFormat/>
    <w:rsid w:val="008C13EA"/>
    <w:pPr>
      <w:ind w:left="720"/>
      <w:contextualSpacing/>
    </w:pPr>
  </w:style>
  <w:style w:type="character" w:styleId="Hyperlink">
    <w:name w:val="Hyperlink"/>
    <w:basedOn w:val="DefaultParagraphFont"/>
    <w:uiPriority w:val="99"/>
    <w:semiHidden/>
    <w:unhideWhenUsed/>
    <w:rsid w:val="007E1A70"/>
    <w:rPr>
      <w:color w:val="0000FF"/>
      <w:u w:val="single"/>
    </w:rPr>
  </w:style>
  <w:style w:type="character" w:styleId="FollowedHyperlink">
    <w:name w:val="FollowedHyperlink"/>
    <w:basedOn w:val="DefaultParagraphFont"/>
    <w:uiPriority w:val="99"/>
    <w:semiHidden/>
    <w:unhideWhenUsed/>
    <w:rsid w:val="007E1A70"/>
    <w:rPr>
      <w:color w:val="954F72" w:themeColor="followedHyperlink"/>
      <w:u w:val="single"/>
    </w:rPr>
  </w:style>
  <w:style w:type="character" w:customStyle="1" w:styleId="Heading3Char">
    <w:name w:val="Heading 3 Char"/>
    <w:basedOn w:val="DefaultParagraphFont"/>
    <w:link w:val="Heading3"/>
    <w:uiPriority w:val="9"/>
    <w:rsid w:val="007E1A70"/>
    <w:rPr>
      <w:rFonts w:asciiTheme="majorHAnsi" w:eastAsiaTheme="majorEastAsia" w:hAnsiTheme="majorHAnsi" w:cstheme="majorBidi"/>
      <w:b/>
      <w:bCs/>
      <w:color w:val="5B9BD5" w:themeColor="accent1"/>
      <w:sz w:val="24"/>
      <w:szCs w:val="24"/>
      <w:lang w:val="es-ES_tradnl"/>
    </w:rPr>
  </w:style>
  <w:style w:type="character" w:styleId="CommentReference">
    <w:name w:val="annotation reference"/>
    <w:basedOn w:val="DefaultParagraphFont"/>
    <w:uiPriority w:val="99"/>
    <w:semiHidden/>
    <w:unhideWhenUsed/>
    <w:rsid w:val="007E1A70"/>
    <w:rPr>
      <w:sz w:val="16"/>
      <w:szCs w:val="16"/>
    </w:rPr>
  </w:style>
  <w:style w:type="paragraph" w:styleId="CommentText">
    <w:name w:val="annotation text"/>
    <w:basedOn w:val="Normal"/>
    <w:link w:val="CommentTextChar"/>
    <w:uiPriority w:val="99"/>
    <w:semiHidden/>
    <w:unhideWhenUsed/>
    <w:rsid w:val="007E1A70"/>
    <w:pPr>
      <w:spacing w:after="0" w:line="240" w:lineRule="auto"/>
    </w:pPr>
    <w:rPr>
      <w:rFonts w:eastAsiaTheme="minorEastAsia"/>
      <w:sz w:val="20"/>
      <w:szCs w:val="20"/>
      <w:lang w:val="es-ES_tradnl"/>
    </w:rPr>
  </w:style>
  <w:style w:type="character" w:customStyle="1" w:styleId="CommentTextChar">
    <w:name w:val="Comment Text Char"/>
    <w:basedOn w:val="DefaultParagraphFont"/>
    <w:link w:val="CommentText"/>
    <w:uiPriority w:val="99"/>
    <w:semiHidden/>
    <w:rsid w:val="007E1A70"/>
    <w:rPr>
      <w:rFonts w:eastAsiaTheme="minorEastAsia"/>
      <w:sz w:val="20"/>
      <w:szCs w:val="20"/>
      <w:lang w:val="es-ES_tradnl"/>
    </w:rPr>
  </w:style>
  <w:style w:type="character" w:customStyle="1" w:styleId="Heading2Char">
    <w:name w:val="Heading 2 Char"/>
    <w:basedOn w:val="DefaultParagraphFont"/>
    <w:link w:val="Heading2"/>
    <w:uiPriority w:val="9"/>
    <w:rsid w:val="00E40804"/>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7E1A70"/>
    <w:rPr>
      <w:rFonts w:asciiTheme="majorHAnsi" w:eastAsiaTheme="majorEastAsia" w:hAnsiTheme="majorHAnsi" w:cstheme="majorBidi"/>
      <w:b/>
      <w:bCs/>
      <w:color w:val="2C6EAB" w:themeColor="accent1" w:themeShade="B5"/>
      <w:sz w:val="32"/>
      <w:szCs w:val="32"/>
    </w:rPr>
  </w:style>
  <w:style w:type="paragraph" w:styleId="CommentSubject">
    <w:name w:val="annotation subject"/>
    <w:basedOn w:val="CommentText"/>
    <w:next w:val="CommentText"/>
    <w:link w:val="CommentSubjectChar"/>
    <w:uiPriority w:val="99"/>
    <w:semiHidden/>
    <w:unhideWhenUsed/>
    <w:rsid w:val="00A85074"/>
    <w:pPr>
      <w:spacing w:after="160"/>
    </w:pPr>
    <w:rPr>
      <w:rFonts w:eastAsiaTheme="minorHAnsi"/>
      <w:b/>
      <w:bCs/>
      <w:lang w:val="es-AR"/>
    </w:rPr>
  </w:style>
  <w:style w:type="character" w:customStyle="1" w:styleId="CommentSubjectChar">
    <w:name w:val="Comment Subject Char"/>
    <w:basedOn w:val="CommentTextChar"/>
    <w:link w:val="CommentSubject"/>
    <w:uiPriority w:val="99"/>
    <w:semiHidden/>
    <w:rsid w:val="00A85074"/>
    <w:rPr>
      <w:rFonts w:eastAsiaTheme="minorEastAsia"/>
      <w:b/>
      <w:bCs/>
      <w:sz w:val="20"/>
      <w:szCs w:val="20"/>
      <w:lang w:val="es-ES_tradnl"/>
    </w:rPr>
  </w:style>
  <w:style w:type="paragraph" w:styleId="EndnoteText">
    <w:name w:val="endnote text"/>
    <w:basedOn w:val="Normal"/>
    <w:link w:val="EndnoteTextChar"/>
    <w:uiPriority w:val="99"/>
    <w:unhideWhenUsed/>
    <w:rsid w:val="004D7A3A"/>
    <w:pPr>
      <w:spacing w:after="0" w:line="240" w:lineRule="auto"/>
    </w:pPr>
    <w:rPr>
      <w:sz w:val="24"/>
      <w:szCs w:val="24"/>
    </w:rPr>
  </w:style>
  <w:style w:type="character" w:customStyle="1" w:styleId="EndnoteTextChar">
    <w:name w:val="Endnote Text Char"/>
    <w:basedOn w:val="DefaultParagraphFont"/>
    <w:link w:val="EndnoteText"/>
    <w:uiPriority w:val="99"/>
    <w:rsid w:val="004D7A3A"/>
    <w:rPr>
      <w:sz w:val="24"/>
      <w:szCs w:val="24"/>
    </w:rPr>
  </w:style>
  <w:style w:type="character" w:styleId="EndnoteReference">
    <w:name w:val="endnote reference"/>
    <w:basedOn w:val="DefaultParagraphFont"/>
    <w:uiPriority w:val="99"/>
    <w:unhideWhenUsed/>
    <w:rsid w:val="004D7A3A"/>
    <w:rPr>
      <w:vertAlign w:val="superscript"/>
    </w:rPr>
  </w:style>
  <w:style w:type="paragraph" w:styleId="NormalWeb">
    <w:name w:val="Normal (Web)"/>
    <w:basedOn w:val="Normal"/>
    <w:uiPriority w:val="99"/>
    <w:semiHidden/>
    <w:unhideWhenUsed/>
    <w:rsid w:val="00FE1F3E"/>
    <w:pPr>
      <w:spacing w:before="100" w:beforeAutospacing="1" w:after="100" w:afterAutospacing="1" w:line="240" w:lineRule="auto"/>
    </w:pPr>
    <w:rPr>
      <w:rFonts w:ascii="Times New Roman" w:hAnsi="Times New Roman" w:cs="Times New Roman"/>
      <w:sz w:val="20"/>
      <w:szCs w:val="20"/>
      <w:lang w:val="es-ES_tradnl"/>
    </w:rPr>
  </w:style>
  <w:style w:type="character" w:customStyle="1" w:styleId="Heading4Char">
    <w:name w:val="Heading 4 Char"/>
    <w:basedOn w:val="DefaultParagraphFont"/>
    <w:link w:val="Heading4"/>
    <w:uiPriority w:val="9"/>
    <w:rsid w:val="00DE0AE8"/>
    <w:rPr>
      <w:rFonts w:asciiTheme="majorHAnsi" w:eastAsiaTheme="majorEastAsia" w:hAnsiTheme="majorHAnsi" w:cstheme="majorBidi"/>
      <w:b/>
      <w:bCs/>
      <w:i/>
      <w:iCs/>
      <w:color w:val="5B9BD5" w:themeColor="accent1"/>
    </w:rPr>
  </w:style>
  <w:style w:type="paragraph" w:styleId="TOC1">
    <w:name w:val="toc 1"/>
    <w:basedOn w:val="Normal"/>
    <w:next w:val="Normal"/>
    <w:autoRedefine/>
    <w:uiPriority w:val="39"/>
    <w:unhideWhenUsed/>
    <w:rsid w:val="00E40804"/>
    <w:pPr>
      <w:spacing w:before="120" w:after="0"/>
    </w:pPr>
    <w:rPr>
      <w:b/>
      <w:sz w:val="24"/>
      <w:szCs w:val="24"/>
    </w:rPr>
  </w:style>
  <w:style w:type="paragraph" w:styleId="TOC2">
    <w:name w:val="toc 2"/>
    <w:basedOn w:val="Normal"/>
    <w:next w:val="Normal"/>
    <w:autoRedefine/>
    <w:uiPriority w:val="39"/>
    <w:unhideWhenUsed/>
    <w:rsid w:val="00E40804"/>
    <w:pPr>
      <w:spacing w:after="0"/>
      <w:ind w:left="220"/>
    </w:pPr>
    <w:rPr>
      <w:b/>
    </w:rPr>
  </w:style>
  <w:style w:type="paragraph" w:styleId="TOC3">
    <w:name w:val="toc 3"/>
    <w:basedOn w:val="Normal"/>
    <w:next w:val="Normal"/>
    <w:autoRedefine/>
    <w:uiPriority w:val="39"/>
    <w:unhideWhenUsed/>
    <w:rsid w:val="00E40804"/>
    <w:pPr>
      <w:spacing w:after="0"/>
      <w:ind w:left="440"/>
    </w:pPr>
  </w:style>
  <w:style w:type="paragraph" w:styleId="TOC4">
    <w:name w:val="toc 4"/>
    <w:basedOn w:val="Normal"/>
    <w:next w:val="Normal"/>
    <w:autoRedefine/>
    <w:uiPriority w:val="39"/>
    <w:unhideWhenUsed/>
    <w:rsid w:val="00E40804"/>
    <w:pPr>
      <w:spacing w:after="0"/>
      <w:ind w:left="660"/>
    </w:pPr>
    <w:rPr>
      <w:sz w:val="20"/>
      <w:szCs w:val="20"/>
    </w:rPr>
  </w:style>
  <w:style w:type="paragraph" w:styleId="TOC5">
    <w:name w:val="toc 5"/>
    <w:basedOn w:val="Normal"/>
    <w:next w:val="Normal"/>
    <w:autoRedefine/>
    <w:uiPriority w:val="39"/>
    <w:unhideWhenUsed/>
    <w:rsid w:val="00E40804"/>
    <w:pPr>
      <w:spacing w:after="0"/>
      <w:ind w:left="880"/>
    </w:pPr>
    <w:rPr>
      <w:sz w:val="20"/>
      <w:szCs w:val="20"/>
    </w:rPr>
  </w:style>
  <w:style w:type="paragraph" w:styleId="TOC6">
    <w:name w:val="toc 6"/>
    <w:basedOn w:val="Normal"/>
    <w:next w:val="Normal"/>
    <w:autoRedefine/>
    <w:uiPriority w:val="39"/>
    <w:unhideWhenUsed/>
    <w:rsid w:val="00E40804"/>
    <w:pPr>
      <w:spacing w:after="0"/>
      <w:ind w:left="1100"/>
    </w:pPr>
    <w:rPr>
      <w:sz w:val="20"/>
      <w:szCs w:val="20"/>
    </w:rPr>
  </w:style>
  <w:style w:type="paragraph" w:styleId="TOC7">
    <w:name w:val="toc 7"/>
    <w:basedOn w:val="Normal"/>
    <w:next w:val="Normal"/>
    <w:autoRedefine/>
    <w:uiPriority w:val="39"/>
    <w:unhideWhenUsed/>
    <w:rsid w:val="00E40804"/>
    <w:pPr>
      <w:spacing w:after="0"/>
      <w:ind w:left="1320"/>
    </w:pPr>
    <w:rPr>
      <w:sz w:val="20"/>
      <w:szCs w:val="20"/>
    </w:rPr>
  </w:style>
  <w:style w:type="paragraph" w:styleId="TOC8">
    <w:name w:val="toc 8"/>
    <w:basedOn w:val="Normal"/>
    <w:next w:val="Normal"/>
    <w:autoRedefine/>
    <w:uiPriority w:val="39"/>
    <w:unhideWhenUsed/>
    <w:rsid w:val="00E40804"/>
    <w:pPr>
      <w:spacing w:after="0"/>
      <w:ind w:left="1540"/>
    </w:pPr>
    <w:rPr>
      <w:sz w:val="20"/>
      <w:szCs w:val="20"/>
    </w:rPr>
  </w:style>
  <w:style w:type="paragraph" w:styleId="TOC9">
    <w:name w:val="toc 9"/>
    <w:basedOn w:val="Normal"/>
    <w:next w:val="Normal"/>
    <w:autoRedefine/>
    <w:uiPriority w:val="39"/>
    <w:unhideWhenUsed/>
    <w:rsid w:val="00E40804"/>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9470">
      <w:bodyDiv w:val="1"/>
      <w:marLeft w:val="0"/>
      <w:marRight w:val="0"/>
      <w:marTop w:val="0"/>
      <w:marBottom w:val="0"/>
      <w:divBdr>
        <w:top w:val="none" w:sz="0" w:space="0" w:color="auto"/>
        <w:left w:val="none" w:sz="0" w:space="0" w:color="auto"/>
        <w:bottom w:val="none" w:sz="0" w:space="0" w:color="auto"/>
        <w:right w:val="none" w:sz="0" w:space="0" w:color="auto"/>
      </w:divBdr>
    </w:div>
    <w:div w:id="117529243">
      <w:bodyDiv w:val="1"/>
      <w:marLeft w:val="0"/>
      <w:marRight w:val="0"/>
      <w:marTop w:val="0"/>
      <w:marBottom w:val="0"/>
      <w:divBdr>
        <w:top w:val="none" w:sz="0" w:space="0" w:color="auto"/>
        <w:left w:val="none" w:sz="0" w:space="0" w:color="auto"/>
        <w:bottom w:val="none" w:sz="0" w:space="0" w:color="auto"/>
        <w:right w:val="none" w:sz="0" w:space="0" w:color="auto"/>
      </w:divBdr>
    </w:div>
    <w:div w:id="124399790">
      <w:bodyDiv w:val="1"/>
      <w:marLeft w:val="0"/>
      <w:marRight w:val="0"/>
      <w:marTop w:val="0"/>
      <w:marBottom w:val="0"/>
      <w:divBdr>
        <w:top w:val="none" w:sz="0" w:space="0" w:color="auto"/>
        <w:left w:val="none" w:sz="0" w:space="0" w:color="auto"/>
        <w:bottom w:val="none" w:sz="0" w:space="0" w:color="auto"/>
        <w:right w:val="none" w:sz="0" w:space="0" w:color="auto"/>
      </w:divBdr>
    </w:div>
    <w:div w:id="147597452">
      <w:bodyDiv w:val="1"/>
      <w:marLeft w:val="0"/>
      <w:marRight w:val="0"/>
      <w:marTop w:val="0"/>
      <w:marBottom w:val="0"/>
      <w:divBdr>
        <w:top w:val="none" w:sz="0" w:space="0" w:color="auto"/>
        <w:left w:val="none" w:sz="0" w:space="0" w:color="auto"/>
        <w:bottom w:val="none" w:sz="0" w:space="0" w:color="auto"/>
        <w:right w:val="none" w:sz="0" w:space="0" w:color="auto"/>
      </w:divBdr>
    </w:div>
    <w:div w:id="303975613">
      <w:bodyDiv w:val="1"/>
      <w:marLeft w:val="0"/>
      <w:marRight w:val="0"/>
      <w:marTop w:val="0"/>
      <w:marBottom w:val="0"/>
      <w:divBdr>
        <w:top w:val="none" w:sz="0" w:space="0" w:color="auto"/>
        <w:left w:val="none" w:sz="0" w:space="0" w:color="auto"/>
        <w:bottom w:val="none" w:sz="0" w:space="0" w:color="auto"/>
        <w:right w:val="none" w:sz="0" w:space="0" w:color="auto"/>
      </w:divBdr>
    </w:div>
    <w:div w:id="386997809">
      <w:bodyDiv w:val="1"/>
      <w:marLeft w:val="0"/>
      <w:marRight w:val="0"/>
      <w:marTop w:val="0"/>
      <w:marBottom w:val="0"/>
      <w:divBdr>
        <w:top w:val="none" w:sz="0" w:space="0" w:color="auto"/>
        <w:left w:val="none" w:sz="0" w:space="0" w:color="auto"/>
        <w:bottom w:val="none" w:sz="0" w:space="0" w:color="auto"/>
        <w:right w:val="none" w:sz="0" w:space="0" w:color="auto"/>
      </w:divBdr>
    </w:div>
    <w:div w:id="425426938">
      <w:bodyDiv w:val="1"/>
      <w:marLeft w:val="0"/>
      <w:marRight w:val="0"/>
      <w:marTop w:val="0"/>
      <w:marBottom w:val="0"/>
      <w:divBdr>
        <w:top w:val="none" w:sz="0" w:space="0" w:color="auto"/>
        <w:left w:val="none" w:sz="0" w:space="0" w:color="auto"/>
        <w:bottom w:val="none" w:sz="0" w:space="0" w:color="auto"/>
        <w:right w:val="none" w:sz="0" w:space="0" w:color="auto"/>
      </w:divBdr>
    </w:div>
    <w:div w:id="432827724">
      <w:bodyDiv w:val="1"/>
      <w:marLeft w:val="0"/>
      <w:marRight w:val="0"/>
      <w:marTop w:val="0"/>
      <w:marBottom w:val="0"/>
      <w:divBdr>
        <w:top w:val="none" w:sz="0" w:space="0" w:color="auto"/>
        <w:left w:val="none" w:sz="0" w:space="0" w:color="auto"/>
        <w:bottom w:val="none" w:sz="0" w:space="0" w:color="auto"/>
        <w:right w:val="none" w:sz="0" w:space="0" w:color="auto"/>
      </w:divBdr>
    </w:div>
    <w:div w:id="436753841">
      <w:bodyDiv w:val="1"/>
      <w:marLeft w:val="0"/>
      <w:marRight w:val="0"/>
      <w:marTop w:val="0"/>
      <w:marBottom w:val="0"/>
      <w:divBdr>
        <w:top w:val="none" w:sz="0" w:space="0" w:color="auto"/>
        <w:left w:val="none" w:sz="0" w:space="0" w:color="auto"/>
        <w:bottom w:val="none" w:sz="0" w:space="0" w:color="auto"/>
        <w:right w:val="none" w:sz="0" w:space="0" w:color="auto"/>
      </w:divBdr>
    </w:div>
    <w:div w:id="466701249">
      <w:bodyDiv w:val="1"/>
      <w:marLeft w:val="0"/>
      <w:marRight w:val="0"/>
      <w:marTop w:val="0"/>
      <w:marBottom w:val="0"/>
      <w:divBdr>
        <w:top w:val="none" w:sz="0" w:space="0" w:color="auto"/>
        <w:left w:val="none" w:sz="0" w:space="0" w:color="auto"/>
        <w:bottom w:val="none" w:sz="0" w:space="0" w:color="auto"/>
        <w:right w:val="none" w:sz="0" w:space="0" w:color="auto"/>
      </w:divBdr>
    </w:div>
    <w:div w:id="558981973">
      <w:bodyDiv w:val="1"/>
      <w:marLeft w:val="0"/>
      <w:marRight w:val="0"/>
      <w:marTop w:val="0"/>
      <w:marBottom w:val="0"/>
      <w:divBdr>
        <w:top w:val="none" w:sz="0" w:space="0" w:color="auto"/>
        <w:left w:val="none" w:sz="0" w:space="0" w:color="auto"/>
        <w:bottom w:val="none" w:sz="0" w:space="0" w:color="auto"/>
        <w:right w:val="none" w:sz="0" w:space="0" w:color="auto"/>
      </w:divBdr>
    </w:div>
    <w:div w:id="592126211">
      <w:bodyDiv w:val="1"/>
      <w:marLeft w:val="0"/>
      <w:marRight w:val="0"/>
      <w:marTop w:val="0"/>
      <w:marBottom w:val="0"/>
      <w:divBdr>
        <w:top w:val="none" w:sz="0" w:space="0" w:color="auto"/>
        <w:left w:val="none" w:sz="0" w:space="0" w:color="auto"/>
        <w:bottom w:val="none" w:sz="0" w:space="0" w:color="auto"/>
        <w:right w:val="none" w:sz="0" w:space="0" w:color="auto"/>
      </w:divBdr>
    </w:div>
    <w:div w:id="602301964">
      <w:bodyDiv w:val="1"/>
      <w:marLeft w:val="0"/>
      <w:marRight w:val="0"/>
      <w:marTop w:val="0"/>
      <w:marBottom w:val="0"/>
      <w:divBdr>
        <w:top w:val="none" w:sz="0" w:space="0" w:color="auto"/>
        <w:left w:val="none" w:sz="0" w:space="0" w:color="auto"/>
        <w:bottom w:val="none" w:sz="0" w:space="0" w:color="auto"/>
        <w:right w:val="none" w:sz="0" w:space="0" w:color="auto"/>
      </w:divBdr>
    </w:div>
    <w:div w:id="628172867">
      <w:bodyDiv w:val="1"/>
      <w:marLeft w:val="0"/>
      <w:marRight w:val="0"/>
      <w:marTop w:val="0"/>
      <w:marBottom w:val="0"/>
      <w:divBdr>
        <w:top w:val="none" w:sz="0" w:space="0" w:color="auto"/>
        <w:left w:val="none" w:sz="0" w:space="0" w:color="auto"/>
        <w:bottom w:val="none" w:sz="0" w:space="0" w:color="auto"/>
        <w:right w:val="none" w:sz="0" w:space="0" w:color="auto"/>
      </w:divBdr>
    </w:div>
    <w:div w:id="678779882">
      <w:bodyDiv w:val="1"/>
      <w:marLeft w:val="0"/>
      <w:marRight w:val="0"/>
      <w:marTop w:val="0"/>
      <w:marBottom w:val="0"/>
      <w:divBdr>
        <w:top w:val="none" w:sz="0" w:space="0" w:color="auto"/>
        <w:left w:val="none" w:sz="0" w:space="0" w:color="auto"/>
        <w:bottom w:val="none" w:sz="0" w:space="0" w:color="auto"/>
        <w:right w:val="none" w:sz="0" w:space="0" w:color="auto"/>
      </w:divBdr>
    </w:div>
    <w:div w:id="712776955">
      <w:bodyDiv w:val="1"/>
      <w:marLeft w:val="0"/>
      <w:marRight w:val="0"/>
      <w:marTop w:val="0"/>
      <w:marBottom w:val="0"/>
      <w:divBdr>
        <w:top w:val="none" w:sz="0" w:space="0" w:color="auto"/>
        <w:left w:val="none" w:sz="0" w:space="0" w:color="auto"/>
        <w:bottom w:val="none" w:sz="0" w:space="0" w:color="auto"/>
        <w:right w:val="none" w:sz="0" w:space="0" w:color="auto"/>
      </w:divBdr>
    </w:div>
    <w:div w:id="727994907">
      <w:bodyDiv w:val="1"/>
      <w:marLeft w:val="0"/>
      <w:marRight w:val="0"/>
      <w:marTop w:val="0"/>
      <w:marBottom w:val="0"/>
      <w:divBdr>
        <w:top w:val="none" w:sz="0" w:space="0" w:color="auto"/>
        <w:left w:val="none" w:sz="0" w:space="0" w:color="auto"/>
        <w:bottom w:val="none" w:sz="0" w:space="0" w:color="auto"/>
        <w:right w:val="none" w:sz="0" w:space="0" w:color="auto"/>
      </w:divBdr>
    </w:div>
    <w:div w:id="739401561">
      <w:bodyDiv w:val="1"/>
      <w:marLeft w:val="0"/>
      <w:marRight w:val="0"/>
      <w:marTop w:val="0"/>
      <w:marBottom w:val="0"/>
      <w:divBdr>
        <w:top w:val="none" w:sz="0" w:space="0" w:color="auto"/>
        <w:left w:val="none" w:sz="0" w:space="0" w:color="auto"/>
        <w:bottom w:val="none" w:sz="0" w:space="0" w:color="auto"/>
        <w:right w:val="none" w:sz="0" w:space="0" w:color="auto"/>
      </w:divBdr>
    </w:div>
    <w:div w:id="752240337">
      <w:bodyDiv w:val="1"/>
      <w:marLeft w:val="0"/>
      <w:marRight w:val="0"/>
      <w:marTop w:val="0"/>
      <w:marBottom w:val="0"/>
      <w:divBdr>
        <w:top w:val="none" w:sz="0" w:space="0" w:color="auto"/>
        <w:left w:val="none" w:sz="0" w:space="0" w:color="auto"/>
        <w:bottom w:val="none" w:sz="0" w:space="0" w:color="auto"/>
        <w:right w:val="none" w:sz="0" w:space="0" w:color="auto"/>
      </w:divBdr>
    </w:div>
    <w:div w:id="797264296">
      <w:bodyDiv w:val="1"/>
      <w:marLeft w:val="0"/>
      <w:marRight w:val="0"/>
      <w:marTop w:val="0"/>
      <w:marBottom w:val="0"/>
      <w:divBdr>
        <w:top w:val="none" w:sz="0" w:space="0" w:color="auto"/>
        <w:left w:val="none" w:sz="0" w:space="0" w:color="auto"/>
        <w:bottom w:val="none" w:sz="0" w:space="0" w:color="auto"/>
        <w:right w:val="none" w:sz="0" w:space="0" w:color="auto"/>
      </w:divBdr>
    </w:div>
    <w:div w:id="802161808">
      <w:bodyDiv w:val="1"/>
      <w:marLeft w:val="0"/>
      <w:marRight w:val="0"/>
      <w:marTop w:val="0"/>
      <w:marBottom w:val="0"/>
      <w:divBdr>
        <w:top w:val="none" w:sz="0" w:space="0" w:color="auto"/>
        <w:left w:val="none" w:sz="0" w:space="0" w:color="auto"/>
        <w:bottom w:val="none" w:sz="0" w:space="0" w:color="auto"/>
        <w:right w:val="none" w:sz="0" w:space="0" w:color="auto"/>
      </w:divBdr>
    </w:div>
    <w:div w:id="811018698">
      <w:bodyDiv w:val="1"/>
      <w:marLeft w:val="0"/>
      <w:marRight w:val="0"/>
      <w:marTop w:val="0"/>
      <w:marBottom w:val="0"/>
      <w:divBdr>
        <w:top w:val="none" w:sz="0" w:space="0" w:color="auto"/>
        <w:left w:val="none" w:sz="0" w:space="0" w:color="auto"/>
        <w:bottom w:val="none" w:sz="0" w:space="0" w:color="auto"/>
        <w:right w:val="none" w:sz="0" w:space="0" w:color="auto"/>
      </w:divBdr>
    </w:div>
    <w:div w:id="910622769">
      <w:bodyDiv w:val="1"/>
      <w:marLeft w:val="0"/>
      <w:marRight w:val="0"/>
      <w:marTop w:val="0"/>
      <w:marBottom w:val="0"/>
      <w:divBdr>
        <w:top w:val="none" w:sz="0" w:space="0" w:color="auto"/>
        <w:left w:val="none" w:sz="0" w:space="0" w:color="auto"/>
        <w:bottom w:val="none" w:sz="0" w:space="0" w:color="auto"/>
        <w:right w:val="none" w:sz="0" w:space="0" w:color="auto"/>
      </w:divBdr>
    </w:div>
    <w:div w:id="987712242">
      <w:bodyDiv w:val="1"/>
      <w:marLeft w:val="0"/>
      <w:marRight w:val="0"/>
      <w:marTop w:val="0"/>
      <w:marBottom w:val="0"/>
      <w:divBdr>
        <w:top w:val="none" w:sz="0" w:space="0" w:color="auto"/>
        <w:left w:val="none" w:sz="0" w:space="0" w:color="auto"/>
        <w:bottom w:val="none" w:sz="0" w:space="0" w:color="auto"/>
        <w:right w:val="none" w:sz="0" w:space="0" w:color="auto"/>
      </w:divBdr>
    </w:div>
    <w:div w:id="990908529">
      <w:bodyDiv w:val="1"/>
      <w:marLeft w:val="0"/>
      <w:marRight w:val="0"/>
      <w:marTop w:val="0"/>
      <w:marBottom w:val="0"/>
      <w:divBdr>
        <w:top w:val="none" w:sz="0" w:space="0" w:color="auto"/>
        <w:left w:val="none" w:sz="0" w:space="0" w:color="auto"/>
        <w:bottom w:val="none" w:sz="0" w:space="0" w:color="auto"/>
        <w:right w:val="none" w:sz="0" w:space="0" w:color="auto"/>
      </w:divBdr>
    </w:div>
    <w:div w:id="1071736670">
      <w:bodyDiv w:val="1"/>
      <w:marLeft w:val="0"/>
      <w:marRight w:val="0"/>
      <w:marTop w:val="0"/>
      <w:marBottom w:val="0"/>
      <w:divBdr>
        <w:top w:val="none" w:sz="0" w:space="0" w:color="auto"/>
        <w:left w:val="none" w:sz="0" w:space="0" w:color="auto"/>
        <w:bottom w:val="none" w:sz="0" w:space="0" w:color="auto"/>
        <w:right w:val="none" w:sz="0" w:space="0" w:color="auto"/>
      </w:divBdr>
    </w:div>
    <w:div w:id="1094206792">
      <w:bodyDiv w:val="1"/>
      <w:marLeft w:val="0"/>
      <w:marRight w:val="0"/>
      <w:marTop w:val="0"/>
      <w:marBottom w:val="0"/>
      <w:divBdr>
        <w:top w:val="none" w:sz="0" w:space="0" w:color="auto"/>
        <w:left w:val="none" w:sz="0" w:space="0" w:color="auto"/>
        <w:bottom w:val="none" w:sz="0" w:space="0" w:color="auto"/>
        <w:right w:val="none" w:sz="0" w:space="0" w:color="auto"/>
      </w:divBdr>
    </w:div>
    <w:div w:id="1173959805">
      <w:bodyDiv w:val="1"/>
      <w:marLeft w:val="0"/>
      <w:marRight w:val="0"/>
      <w:marTop w:val="0"/>
      <w:marBottom w:val="0"/>
      <w:divBdr>
        <w:top w:val="none" w:sz="0" w:space="0" w:color="auto"/>
        <w:left w:val="none" w:sz="0" w:space="0" w:color="auto"/>
        <w:bottom w:val="none" w:sz="0" w:space="0" w:color="auto"/>
        <w:right w:val="none" w:sz="0" w:space="0" w:color="auto"/>
      </w:divBdr>
    </w:div>
    <w:div w:id="1214122736">
      <w:bodyDiv w:val="1"/>
      <w:marLeft w:val="0"/>
      <w:marRight w:val="0"/>
      <w:marTop w:val="0"/>
      <w:marBottom w:val="0"/>
      <w:divBdr>
        <w:top w:val="none" w:sz="0" w:space="0" w:color="auto"/>
        <w:left w:val="none" w:sz="0" w:space="0" w:color="auto"/>
        <w:bottom w:val="none" w:sz="0" w:space="0" w:color="auto"/>
        <w:right w:val="none" w:sz="0" w:space="0" w:color="auto"/>
      </w:divBdr>
    </w:div>
    <w:div w:id="1282691864">
      <w:bodyDiv w:val="1"/>
      <w:marLeft w:val="0"/>
      <w:marRight w:val="0"/>
      <w:marTop w:val="0"/>
      <w:marBottom w:val="0"/>
      <w:divBdr>
        <w:top w:val="none" w:sz="0" w:space="0" w:color="auto"/>
        <w:left w:val="none" w:sz="0" w:space="0" w:color="auto"/>
        <w:bottom w:val="none" w:sz="0" w:space="0" w:color="auto"/>
        <w:right w:val="none" w:sz="0" w:space="0" w:color="auto"/>
      </w:divBdr>
    </w:div>
    <w:div w:id="1322811250">
      <w:bodyDiv w:val="1"/>
      <w:marLeft w:val="0"/>
      <w:marRight w:val="0"/>
      <w:marTop w:val="0"/>
      <w:marBottom w:val="0"/>
      <w:divBdr>
        <w:top w:val="none" w:sz="0" w:space="0" w:color="auto"/>
        <w:left w:val="none" w:sz="0" w:space="0" w:color="auto"/>
        <w:bottom w:val="none" w:sz="0" w:space="0" w:color="auto"/>
        <w:right w:val="none" w:sz="0" w:space="0" w:color="auto"/>
      </w:divBdr>
    </w:div>
    <w:div w:id="1323460616">
      <w:bodyDiv w:val="1"/>
      <w:marLeft w:val="0"/>
      <w:marRight w:val="0"/>
      <w:marTop w:val="0"/>
      <w:marBottom w:val="0"/>
      <w:divBdr>
        <w:top w:val="none" w:sz="0" w:space="0" w:color="auto"/>
        <w:left w:val="none" w:sz="0" w:space="0" w:color="auto"/>
        <w:bottom w:val="none" w:sz="0" w:space="0" w:color="auto"/>
        <w:right w:val="none" w:sz="0" w:space="0" w:color="auto"/>
      </w:divBdr>
    </w:div>
    <w:div w:id="1341733130">
      <w:bodyDiv w:val="1"/>
      <w:marLeft w:val="0"/>
      <w:marRight w:val="0"/>
      <w:marTop w:val="0"/>
      <w:marBottom w:val="0"/>
      <w:divBdr>
        <w:top w:val="none" w:sz="0" w:space="0" w:color="auto"/>
        <w:left w:val="none" w:sz="0" w:space="0" w:color="auto"/>
        <w:bottom w:val="none" w:sz="0" w:space="0" w:color="auto"/>
        <w:right w:val="none" w:sz="0" w:space="0" w:color="auto"/>
      </w:divBdr>
    </w:div>
    <w:div w:id="1456679650">
      <w:bodyDiv w:val="1"/>
      <w:marLeft w:val="0"/>
      <w:marRight w:val="0"/>
      <w:marTop w:val="0"/>
      <w:marBottom w:val="0"/>
      <w:divBdr>
        <w:top w:val="none" w:sz="0" w:space="0" w:color="auto"/>
        <w:left w:val="none" w:sz="0" w:space="0" w:color="auto"/>
        <w:bottom w:val="none" w:sz="0" w:space="0" w:color="auto"/>
        <w:right w:val="none" w:sz="0" w:space="0" w:color="auto"/>
      </w:divBdr>
    </w:div>
    <w:div w:id="1485128051">
      <w:bodyDiv w:val="1"/>
      <w:marLeft w:val="0"/>
      <w:marRight w:val="0"/>
      <w:marTop w:val="0"/>
      <w:marBottom w:val="0"/>
      <w:divBdr>
        <w:top w:val="none" w:sz="0" w:space="0" w:color="auto"/>
        <w:left w:val="none" w:sz="0" w:space="0" w:color="auto"/>
        <w:bottom w:val="none" w:sz="0" w:space="0" w:color="auto"/>
        <w:right w:val="none" w:sz="0" w:space="0" w:color="auto"/>
      </w:divBdr>
    </w:div>
    <w:div w:id="1488745209">
      <w:bodyDiv w:val="1"/>
      <w:marLeft w:val="0"/>
      <w:marRight w:val="0"/>
      <w:marTop w:val="0"/>
      <w:marBottom w:val="0"/>
      <w:divBdr>
        <w:top w:val="none" w:sz="0" w:space="0" w:color="auto"/>
        <w:left w:val="none" w:sz="0" w:space="0" w:color="auto"/>
        <w:bottom w:val="none" w:sz="0" w:space="0" w:color="auto"/>
        <w:right w:val="none" w:sz="0" w:space="0" w:color="auto"/>
      </w:divBdr>
    </w:div>
    <w:div w:id="1519273553">
      <w:bodyDiv w:val="1"/>
      <w:marLeft w:val="0"/>
      <w:marRight w:val="0"/>
      <w:marTop w:val="0"/>
      <w:marBottom w:val="0"/>
      <w:divBdr>
        <w:top w:val="none" w:sz="0" w:space="0" w:color="auto"/>
        <w:left w:val="none" w:sz="0" w:space="0" w:color="auto"/>
        <w:bottom w:val="none" w:sz="0" w:space="0" w:color="auto"/>
        <w:right w:val="none" w:sz="0" w:space="0" w:color="auto"/>
      </w:divBdr>
    </w:div>
    <w:div w:id="1578976389">
      <w:bodyDiv w:val="1"/>
      <w:marLeft w:val="0"/>
      <w:marRight w:val="0"/>
      <w:marTop w:val="0"/>
      <w:marBottom w:val="0"/>
      <w:divBdr>
        <w:top w:val="none" w:sz="0" w:space="0" w:color="auto"/>
        <w:left w:val="none" w:sz="0" w:space="0" w:color="auto"/>
        <w:bottom w:val="none" w:sz="0" w:space="0" w:color="auto"/>
        <w:right w:val="none" w:sz="0" w:space="0" w:color="auto"/>
      </w:divBdr>
    </w:div>
    <w:div w:id="1587034045">
      <w:bodyDiv w:val="1"/>
      <w:marLeft w:val="0"/>
      <w:marRight w:val="0"/>
      <w:marTop w:val="0"/>
      <w:marBottom w:val="0"/>
      <w:divBdr>
        <w:top w:val="none" w:sz="0" w:space="0" w:color="auto"/>
        <w:left w:val="none" w:sz="0" w:space="0" w:color="auto"/>
        <w:bottom w:val="none" w:sz="0" w:space="0" w:color="auto"/>
        <w:right w:val="none" w:sz="0" w:space="0" w:color="auto"/>
      </w:divBdr>
    </w:div>
    <w:div w:id="1698044236">
      <w:bodyDiv w:val="1"/>
      <w:marLeft w:val="0"/>
      <w:marRight w:val="0"/>
      <w:marTop w:val="0"/>
      <w:marBottom w:val="0"/>
      <w:divBdr>
        <w:top w:val="none" w:sz="0" w:space="0" w:color="auto"/>
        <w:left w:val="none" w:sz="0" w:space="0" w:color="auto"/>
        <w:bottom w:val="none" w:sz="0" w:space="0" w:color="auto"/>
        <w:right w:val="none" w:sz="0" w:space="0" w:color="auto"/>
      </w:divBdr>
    </w:div>
    <w:div w:id="1797405281">
      <w:bodyDiv w:val="1"/>
      <w:marLeft w:val="0"/>
      <w:marRight w:val="0"/>
      <w:marTop w:val="0"/>
      <w:marBottom w:val="0"/>
      <w:divBdr>
        <w:top w:val="none" w:sz="0" w:space="0" w:color="auto"/>
        <w:left w:val="none" w:sz="0" w:space="0" w:color="auto"/>
        <w:bottom w:val="none" w:sz="0" w:space="0" w:color="auto"/>
        <w:right w:val="none" w:sz="0" w:space="0" w:color="auto"/>
      </w:divBdr>
    </w:div>
    <w:div w:id="1836217474">
      <w:bodyDiv w:val="1"/>
      <w:marLeft w:val="0"/>
      <w:marRight w:val="0"/>
      <w:marTop w:val="0"/>
      <w:marBottom w:val="0"/>
      <w:divBdr>
        <w:top w:val="none" w:sz="0" w:space="0" w:color="auto"/>
        <w:left w:val="none" w:sz="0" w:space="0" w:color="auto"/>
        <w:bottom w:val="none" w:sz="0" w:space="0" w:color="auto"/>
        <w:right w:val="none" w:sz="0" w:space="0" w:color="auto"/>
      </w:divBdr>
    </w:div>
    <w:div w:id="1895503410">
      <w:bodyDiv w:val="1"/>
      <w:marLeft w:val="0"/>
      <w:marRight w:val="0"/>
      <w:marTop w:val="0"/>
      <w:marBottom w:val="0"/>
      <w:divBdr>
        <w:top w:val="none" w:sz="0" w:space="0" w:color="auto"/>
        <w:left w:val="none" w:sz="0" w:space="0" w:color="auto"/>
        <w:bottom w:val="none" w:sz="0" w:space="0" w:color="auto"/>
        <w:right w:val="none" w:sz="0" w:space="0" w:color="auto"/>
      </w:divBdr>
    </w:div>
    <w:div w:id="1896311918">
      <w:bodyDiv w:val="1"/>
      <w:marLeft w:val="0"/>
      <w:marRight w:val="0"/>
      <w:marTop w:val="0"/>
      <w:marBottom w:val="0"/>
      <w:divBdr>
        <w:top w:val="none" w:sz="0" w:space="0" w:color="auto"/>
        <w:left w:val="none" w:sz="0" w:space="0" w:color="auto"/>
        <w:bottom w:val="none" w:sz="0" w:space="0" w:color="auto"/>
        <w:right w:val="none" w:sz="0" w:space="0" w:color="auto"/>
      </w:divBdr>
    </w:div>
    <w:div w:id="1955214750">
      <w:bodyDiv w:val="1"/>
      <w:marLeft w:val="0"/>
      <w:marRight w:val="0"/>
      <w:marTop w:val="0"/>
      <w:marBottom w:val="0"/>
      <w:divBdr>
        <w:top w:val="none" w:sz="0" w:space="0" w:color="auto"/>
        <w:left w:val="none" w:sz="0" w:space="0" w:color="auto"/>
        <w:bottom w:val="none" w:sz="0" w:space="0" w:color="auto"/>
        <w:right w:val="none" w:sz="0" w:space="0" w:color="auto"/>
      </w:divBdr>
      <w:divsChild>
        <w:div w:id="1199125140">
          <w:marLeft w:val="720"/>
          <w:marRight w:val="0"/>
          <w:marTop w:val="0"/>
          <w:marBottom w:val="0"/>
          <w:divBdr>
            <w:top w:val="none" w:sz="0" w:space="0" w:color="auto"/>
            <w:left w:val="none" w:sz="0" w:space="0" w:color="auto"/>
            <w:bottom w:val="none" w:sz="0" w:space="0" w:color="auto"/>
            <w:right w:val="none" w:sz="0" w:space="0" w:color="auto"/>
          </w:divBdr>
        </w:div>
      </w:divsChild>
    </w:div>
    <w:div w:id="1966812390">
      <w:bodyDiv w:val="1"/>
      <w:marLeft w:val="0"/>
      <w:marRight w:val="0"/>
      <w:marTop w:val="0"/>
      <w:marBottom w:val="0"/>
      <w:divBdr>
        <w:top w:val="none" w:sz="0" w:space="0" w:color="auto"/>
        <w:left w:val="none" w:sz="0" w:space="0" w:color="auto"/>
        <w:bottom w:val="none" w:sz="0" w:space="0" w:color="auto"/>
        <w:right w:val="none" w:sz="0" w:space="0" w:color="auto"/>
      </w:divBdr>
    </w:div>
    <w:div w:id="202586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zenodo.org/record/1476551"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8/08/relationships/commentsExtensible" Target="commentsExtensible.xml"/><Relationship Id="rId17" Type="http://schemas.microsoft.com/office/2011/relationships/people" Target="people.xml"/><Relationship Id="rId18" Type="http://schemas.microsoft.com/office/2011/relationships/commentsExtended" Target="commentsExtended.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image" Target="media/image2.jpeg"/></Relationships>
</file>

<file path=word/_rels/endnotes.xml.rels><?xml version="1.0" encoding="UTF-8" standalone="yes"?>
<Relationships xmlns="http://schemas.openxmlformats.org/package/2006/relationships"><Relationship Id="rId1" Type="http://schemas.openxmlformats.org/officeDocument/2006/relationships/hyperlink" Target="https://www.zooniverse.org/projects/zooniverse/gravity-spy" TargetMode="External"/><Relationship Id="rId2" Type="http://schemas.openxmlformats.org/officeDocument/2006/relationships/hyperlink" Target="https://spark.apache.org/" TargetMode="External"/><Relationship Id="rId3" Type="http://schemas.openxmlformats.org/officeDocument/2006/relationships/hyperlink" Target="https://zenodo.org/record/147655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96A50-D431-694E-90F2-55FDD67B0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1845</Words>
  <Characters>10518</Characters>
  <Application>Microsoft Macintosh Word</Application>
  <DocSecurity>0</DocSecurity>
  <Lines>87</Lines>
  <Paragraphs>24</Paragraphs>
  <ScaleCrop>false</ScaleCrop>
  <HeadingPairs>
    <vt:vector size="6" baseType="variant">
      <vt:variant>
        <vt:lpstr>Título</vt:lpstr>
      </vt:variant>
      <vt:variant>
        <vt:i4>1</vt:i4>
      </vt:variant>
      <vt:variant>
        <vt:lpstr>Títulos</vt:lpstr>
      </vt:variant>
      <vt:variant>
        <vt:i4>8</vt:i4>
      </vt:variant>
      <vt:variant>
        <vt:lpstr>Title</vt:lpstr>
      </vt:variant>
      <vt:variant>
        <vt:i4>1</vt:i4>
      </vt:variant>
    </vt:vector>
  </HeadingPairs>
  <TitlesOfParts>
    <vt:vector size="10" baseType="lpstr">
      <vt:lpstr/>
      <vt:lpstr>    1. Introducción </vt:lpstr>
      <vt:lpstr>    2. Antecedentes/Estado del Arte/Marco Teórico/Conceptual</vt:lpstr>
      <vt:lpstr>        Antecedentes / Estado del Arte </vt:lpstr>
      <vt:lpstr>    3. Definición del Problema</vt:lpstr>
      <vt:lpstr>    4. Justificación del estudio </vt:lpstr>
      <vt:lpstr>    5. Alcances del trabajo y limitaciones </vt:lpstr>
      <vt:lpstr>    6. Hipótesis </vt:lpstr>
      <vt:lpstr>    7. Objectives</vt:lpstr>
      <vt:lpstr/>
    </vt:vector>
  </TitlesOfParts>
  <Company/>
  <LinksUpToDate>false</LinksUpToDate>
  <CharactersWithSpaces>12339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Hernan Ezequiel Martinez</cp:lastModifiedBy>
  <cp:revision>36</cp:revision>
  <cp:lastPrinted>2017-04-28T15:18:00Z</cp:lastPrinted>
  <dcterms:created xsi:type="dcterms:W3CDTF">2020-06-20T22:04:00Z</dcterms:created>
  <dcterms:modified xsi:type="dcterms:W3CDTF">2020-06-20T23:30:00Z</dcterms:modified>
</cp:coreProperties>
</file>